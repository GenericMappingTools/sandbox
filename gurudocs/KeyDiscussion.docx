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F8F56" w14:textId="77777777" w:rsidR="00587D37" w:rsidRPr="005609DB" w:rsidRDefault="002122F8" w:rsidP="005609DB">
      <w:pPr>
        <w:jc w:val="center"/>
        <w:rPr>
          <w:b/>
        </w:rPr>
      </w:pPr>
      <w:r w:rsidRPr="005609DB">
        <w:rPr>
          <w:b/>
        </w:rPr>
        <w:t xml:space="preserve">Improve KEYS for </w:t>
      </w:r>
      <w:r w:rsidR="005609DB" w:rsidRPr="005609DB">
        <w:rPr>
          <w:b/>
        </w:rPr>
        <w:t>trickier</w:t>
      </w:r>
      <w:r w:rsidRPr="005609DB">
        <w:rPr>
          <w:b/>
        </w:rPr>
        <w:t xml:space="preserve"> options</w:t>
      </w:r>
    </w:p>
    <w:p w14:paraId="678A99E6" w14:textId="77777777" w:rsidR="002122F8" w:rsidRDefault="002122F8"/>
    <w:p w14:paraId="4B3F0D95" w14:textId="450B6295" w:rsidR="002122F8" w:rsidRDefault="002122F8">
      <w:r>
        <w:t>Here is the list of secondary inputs and outpu</w:t>
      </w:r>
      <w:r w:rsidR="00090952">
        <w:t xml:space="preserve">ts that require nontrivial keys.  In some </w:t>
      </w:r>
      <w:r w:rsidR="00CD29AD">
        <w:t>cases,</w:t>
      </w:r>
      <w:r w:rsidR="00090952">
        <w:t xml:space="preserve"> it may make more sense to introduce a backwards compatible newer syntax that we will insist must be used in </w:t>
      </w:r>
      <w:proofErr w:type="spellStart"/>
      <w:r w:rsidR="00090952">
        <w:t>mex.</w:t>
      </w:r>
      <w:proofErr w:type="spellEnd"/>
    </w:p>
    <w:p w14:paraId="4CF8DEBA" w14:textId="77777777" w:rsidR="002122F8" w:rsidRDefault="002122F8"/>
    <w:p w14:paraId="028557FF" w14:textId="77777777" w:rsidR="002122F8" w:rsidRPr="002122F8" w:rsidRDefault="002122F8" w:rsidP="002122F8">
      <w:pPr>
        <w:rPr>
          <w:b/>
        </w:rPr>
      </w:pPr>
      <w:r w:rsidRPr="002122F8">
        <w:rPr>
          <w:b/>
        </w:rPr>
        <w:t>filter1d -</w:t>
      </w:r>
      <w:proofErr w:type="spellStart"/>
      <w:r w:rsidRPr="002122F8">
        <w:rPr>
          <w:b/>
        </w:rPr>
        <w:t>Ff</w:t>
      </w:r>
      <w:proofErr w:type="spellEnd"/>
      <w:r w:rsidRPr="002122F8">
        <w:rPr>
          <w:b/>
        </w:rPr>
        <w:t>&lt;table&gt;</w:t>
      </w:r>
    </w:p>
    <w:p w14:paraId="508D7D9E" w14:textId="0DE6FAAD" w:rsidR="002122F8" w:rsidRDefault="002122F8" w:rsidP="002122F8">
      <w:pPr>
        <w:ind w:left="720"/>
        <w:jc w:val="both"/>
      </w:pPr>
      <w:r>
        <w:t xml:space="preserve">If filter type </w:t>
      </w:r>
      <w:r w:rsidRPr="00090952">
        <w:rPr>
          <w:b/>
        </w:rPr>
        <w:t>f</w:t>
      </w:r>
      <w:r>
        <w:t xml:space="preserve"> is </w:t>
      </w:r>
      <w:r w:rsidR="00CD29AD">
        <w:t>given,</w:t>
      </w:r>
      <w:r>
        <w:t xml:space="preserve"> the</w:t>
      </w:r>
      <w:r w:rsidR="00497F1F">
        <w:t>n</w:t>
      </w:r>
      <w:r>
        <w:t xml:space="preserve"> we expect a filename with a table of weights in one column.  These could come from </w:t>
      </w:r>
      <w:proofErr w:type="spellStart"/>
      <w:r>
        <w:t>mex</w:t>
      </w:r>
      <w:proofErr w:type="spellEnd"/>
      <w:r>
        <w:t xml:space="preserve">, hence </w:t>
      </w:r>
      <w:r w:rsidRPr="00090952">
        <w:rPr>
          <w:b/>
        </w:rPr>
        <w:t>–</w:t>
      </w:r>
      <w:proofErr w:type="spellStart"/>
      <w:r w:rsidRPr="00090952">
        <w:rPr>
          <w:b/>
        </w:rPr>
        <w:t>Ff</w:t>
      </w:r>
      <w:proofErr w:type="spellEnd"/>
      <w:r>
        <w:t xml:space="preserve"> should become </w:t>
      </w:r>
      <w:r w:rsidRPr="00090952">
        <w:rPr>
          <w:b/>
        </w:rPr>
        <w:t>–</w:t>
      </w:r>
      <w:proofErr w:type="spellStart"/>
      <w:r w:rsidRPr="00090952">
        <w:rPr>
          <w:b/>
        </w:rPr>
        <w:t>Ff</w:t>
      </w:r>
      <w:proofErr w:type="spellEnd"/>
      <w:r w:rsidRPr="00090952">
        <w:rPr>
          <w:b/>
        </w:rPr>
        <w:t>$</w:t>
      </w:r>
      <w:r>
        <w:t xml:space="preserve"> in </w:t>
      </w:r>
      <w:proofErr w:type="spellStart"/>
      <w:r>
        <w:t>GMT_Encode_Options</w:t>
      </w:r>
      <w:proofErr w:type="spellEnd"/>
      <w:r>
        <w:t xml:space="preserve">.  Also, </w:t>
      </w:r>
      <w:proofErr w:type="spellStart"/>
      <w:r>
        <w:t>grdfilter</w:t>
      </w:r>
      <w:proofErr w:type="spellEnd"/>
      <w:r>
        <w:t xml:space="preserve"> allows a leading minus-sign to indicate high-pass filter.  We should extend this concept to filter1d I think</w:t>
      </w:r>
      <w:r w:rsidR="00920568">
        <w:t xml:space="preserve"> but we will switch to using a modifier, +h.  Hence the new syntax would be </w:t>
      </w:r>
      <w:r w:rsidR="00920568" w:rsidRPr="00CD29AD">
        <w:rPr>
          <w:b/>
        </w:rPr>
        <w:t>–</w:t>
      </w:r>
      <w:proofErr w:type="spellStart"/>
      <w:r w:rsidR="00920568" w:rsidRPr="00CD29AD">
        <w:rPr>
          <w:b/>
        </w:rPr>
        <w:t>Ff</w:t>
      </w:r>
      <w:r w:rsidR="00CD29AD" w:rsidRPr="00CD29AD">
        <w:rPr>
          <w:i/>
        </w:rPr>
        <w:t>arg</w:t>
      </w:r>
      <w:proofErr w:type="spellEnd"/>
      <w:r w:rsidR="00920568" w:rsidRPr="00CD29AD">
        <w:rPr>
          <w:b/>
        </w:rPr>
        <w:t>[+h</w:t>
      </w:r>
      <w:r w:rsidR="00920568">
        <w:t>].</w:t>
      </w:r>
    </w:p>
    <w:p w14:paraId="5F190824" w14:textId="1EE20EA3" w:rsidR="007F558E" w:rsidRDefault="002122F8" w:rsidP="007F558E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</w:t>
      </w:r>
      <w:r w:rsidRPr="00CD29AD">
        <w:rPr>
          <w:b/>
        </w:rPr>
        <w:t>–</w:t>
      </w:r>
      <w:proofErr w:type="spellStart"/>
      <w:r w:rsidRPr="00CD29AD">
        <w:rPr>
          <w:b/>
        </w:rPr>
        <w:t>Ff</w:t>
      </w:r>
      <w:proofErr w:type="spellEnd"/>
      <w:r w:rsidR="00920568">
        <w:t>[</w:t>
      </w:r>
      <w:r w:rsidR="00920568" w:rsidRPr="00CD29AD">
        <w:rPr>
          <w:b/>
        </w:rPr>
        <w:t>+</w:t>
      </w:r>
      <w:proofErr w:type="gramStart"/>
      <w:r w:rsidR="00920568" w:rsidRPr="00CD29AD">
        <w:rPr>
          <w:i/>
        </w:rPr>
        <w:t>modifiers</w:t>
      </w:r>
      <w:r w:rsidR="00920568">
        <w:t>]</w:t>
      </w:r>
      <w:r>
        <w:t xml:space="preserve">  After</w:t>
      </w:r>
      <w:proofErr w:type="gramEnd"/>
      <w:r>
        <w:t xml:space="preserve"> encoding: -</w:t>
      </w:r>
      <w:proofErr w:type="spellStart"/>
      <w:r w:rsidRPr="00CD29AD">
        <w:rPr>
          <w:b/>
        </w:rPr>
        <w:t>Ff</w:t>
      </w:r>
      <w:proofErr w:type="spellEnd"/>
      <w:r>
        <w:t>$</w:t>
      </w:r>
      <w:r w:rsidR="00920568">
        <w:t>[</w:t>
      </w:r>
      <w:r w:rsidR="00920568" w:rsidRPr="00CD29AD">
        <w:rPr>
          <w:b/>
        </w:rPr>
        <w:t>+</w:t>
      </w:r>
      <w:r w:rsidR="00920568" w:rsidRPr="00CD29AD">
        <w:rPr>
          <w:i/>
        </w:rPr>
        <w:t>modifiers</w:t>
      </w:r>
      <w:r w:rsidR="00920568">
        <w:t>]</w:t>
      </w:r>
    </w:p>
    <w:p w14:paraId="5E5A3394" w14:textId="77777777" w:rsidR="002122F8" w:rsidRPr="002122F8" w:rsidRDefault="002122F8" w:rsidP="002122F8">
      <w:pPr>
        <w:rPr>
          <w:b/>
        </w:rPr>
      </w:pPr>
      <w:proofErr w:type="spellStart"/>
      <w:r w:rsidRPr="002122F8">
        <w:rPr>
          <w:b/>
        </w:rPr>
        <w:t>gmtmath</w:t>
      </w:r>
      <w:proofErr w:type="spellEnd"/>
      <w:r w:rsidRPr="002122F8">
        <w:rPr>
          <w:b/>
        </w:rPr>
        <w:t xml:space="preserve"> -A[</w:t>
      </w:r>
      <w:proofErr w:type="gramStart"/>
      <w:r w:rsidRPr="002122F8">
        <w:rPr>
          <w:b/>
        </w:rPr>
        <w:t>-]&lt;</w:t>
      </w:r>
      <w:proofErr w:type="spellStart"/>
      <w:proofErr w:type="gramEnd"/>
      <w:r w:rsidRPr="002122F8">
        <w:rPr>
          <w:b/>
        </w:rPr>
        <w:t>ftable</w:t>
      </w:r>
      <w:proofErr w:type="spellEnd"/>
      <w:r w:rsidRPr="002122F8">
        <w:rPr>
          <w:b/>
        </w:rPr>
        <w:t>&gt;[+</w:t>
      </w:r>
      <w:proofErr w:type="spellStart"/>
      <w:r w:rsidRPr="002122F8">
        <w:rPr>
          <w:b/>
        </w:rPr>
        <w:t>s|w|e</w:t>
      </w:r>
      <w:proofErr w:type="spellEnd"/>
      <w:r w:rsidRPr="002122F8">
        <w:rPr>
          <w:b/>
        </w:rPr>
        <w:t>]]</w:t>
      </w:r>
    </w:p>
    <w:p w14:paraId="4579A130" w14:textId="1260B0AB" w:rsidR="002122F8" w:rsidRDefault="002122F8" w:rsidP="002122F8">
      <w:pPr>
        <w:ind w:left="720"/>
        <w:jc w:val="both"/>
      </w:pPr>
      <w:r>
        <w:t xml:space="preserve">The problem here is the optional leading hyphen which means </w:t>
      </w:r>
      <w:r w:rsidR="00090952">
        <w:t>“</w:t>
      </w:r>
      <w:r>
        <w:t xml:space="preserve">only load in the </w:t>
      </w:r>
      <w:proofErr w:type="spellStart"/>
      <w:r>
        <w:t>rhs</w:t>
      </w:r>
      <w:proofErr w:type="spellEnd"/>
      <w:r>
        <w:t xml:space="preserve"> of Ax = b</w:t>
      </w:r>
      <w:r w:rsidR="00090952">
        <w:t>”</w:t>
      </w:r>
      <w:r>
        <w:t xml:space="preserve">.  Also there </w:t>
      </w:r>
      <w:r w:rsidR="00090952">
        <w:t>are</w:t>
      </w:r>
      <w:r>
        <w:t xml:space="preserve"> modifiers </w:t>
      </w:r>
      <w:r w:rsidRPr="00CD29AD">
        <w:rPr>
          <w:b/>
        </w:rPr>
        <w:t>+s</w:t>
      </w:r>
      <w:r>
        <w:t xml:space="preserve">, </w:t>
      </w:r>
      <w:r w:rsidRPr="00CD29AD">
        <w:rPr>
          <w:b/>
        </w:rPr>
        <w:t>+w</w:t>
      </w:r>
      <w:r>
        <w:t xml:space="preserve">, and </w:t>
      </w:r>
      <w:r w:rsidRPr="00CD29AD">
        <w:rPr>
          <w:b/>
        </w:rPr>
        <w:t>+e</w:t>
      </w:r>
      <w:r>
        <w:t xml:space="preserve"> to skip.</w:t>
      </w:r>
      <w:r w:rsidR="00090952">
        <w:t xml:space="preserve">  New syntax seems preferable</w:t>
      </w:r>
      <w:r w:rsidR="00577B0E">
        <w:t xml:space="preserve"> and I suggest </w:t>
      </w:r>
      <w:r w:rsidR="00577B0E" w:rsidRPr="00CD29AD">
        <w:rPr>
          <w:b/>
        </w:rPr>
        <w:t>–</w:t>
      </w:r>
      <w:proofErr w:type="spellStart"/>
      <w:r w:rsidR="00577B0E" w:rsidRPr="00CD29AD">
        <w:rPr>
          <w:b/>
        </w:rPr>
        <w:t>A</w:t>
      </w:r>
      <w:r w:rsidR="00CD29AD" w:rsidRPr="00CD29AD">
        <w:rPr>
          <w:i/>
        </w:rPr>
        <w:t>file</w:t>
      </w:r>
      <w:proofErr w:type="spellEnd"/>
      <w:r w:rsidR="00577B0E" w:rsidRPr="00CD29AD">
        <w:rPr>
          <w:b/>
        </w:rPr>
        <w:t>[+</w:t>
      </w:r>
      <w:proofErr w:type="gramStart"/>
      <w:r w:rsidR="00577B0E" w:rsidRPr="00CD29AD">
        <w:rPr>
          <w:b/>
        </w:rPr>
        <w:t>e</w:t>
      </w:r>
      <w:r w:rsidR="00CD29AD">
        <w:t>][</w:t>
      </w:r>
      <w:proofErr w:type="gramEnd"/>
      <w:r w:rsidR="00CD29AD" w:rsidRPr="00CD29AD">
        <w:rPr>
          <w:b/>
        </w:rPr>
        <w:t>+</w:t>
      </w:r>
      <w:proofErr w:type="spellStart"/>
      <w:r w:rsidR="00577B0E" w:rsidRPr="00CD29AD">
        <w:rPr>
          <w:b/>
        </w:rPr>
        <w:t>s</w:t>
      </w:r>
      <w:r w:rsidR="00577B0E">
        <w:t>|</w:t>
      </w:r>
      <w:r w:rsidR="00577B0E" w:rsidRPr="00CD29AD">
        <w:rPr>
          <w:b/>
        </w:rPr>
        <w:t>w</w:t>
      </w:r>
      <w:proofErr w:type="spellEnd"/>
      <w:r w:rsidR="00577B0E">
        <w:t>][</w:t>
      </w:r>
      <w:r w:rsidR="00577B0E" w:rsidRPr="00CD29AD">
        <w:rPr>
          <w:b/>
        </w:rPr>
        <w:t>+r</w:t>
      </w:r>
      <w:r w:rsidR="00577B0E">
        <w:t>].</w:t>
      </w:r>
    </w:p>
    <w:p w14:paraId="662981E8" w14:textId="4B3CF998" w:rsidR="002122F8" w:rsidRDefault="002122F8" w:rsidP="002122F8">
      <w:pPr>
        <w:ind w:left="720"/>
        <w:jc w:val="both"/>
      </w:pPr>
      <w:r>
        <w:t xml:space="preserve">Possible </w:t>
      </w:r>
      <w:proofErr w:type="spellStart"/>
      <w:r>
        <w:t>mex</w:t>
      </w:r>
      <w:proofErr w:type="spellEnd"/>
      <w:r>
        <w:t xml:space="preserve"> syntax </w:t>
      </w:r>
      <w:r w:rsidRPr="00CD29AD">
        <w:rPr>
          <w:b/>
        </w:rPr>
        <w:t>–</w:t>
      </w:r>
      <w:r w:rsidR="00090952" w:rsidRPr="00CD29AD">
        <w:rPr>
          <w:b/>
        </w:rPr>
        <w:t>A</w:t>
      </w:r>
      <w:r w:rsidR="00090952">
        <w:t>[</w:t>
      </w:r>
      <w:r w:rsidRPr="00CD29AD">
        <w:rPr>
          <w:b/>
        </w:rPr>
        <w:t>+</w:t>
      </w:r>
      <w:proofErr w:type="spellStart"/>
      <w:r w:rsidRPr="00CD29AD">
        <w:rPr>
          <w:b/>
        </w:rPr>
        <w:t>s</w:t>
      </w:r>
      <w:r>
        <w:t>|</w:t>
      </w:r>
      <w:proofErr w:type="gramStart"/>
      <w:r w:rsidRPr="00CD29AD">
        <w:rPr>
          <w:b/>
        </w:rPr>
        <w:t>w</w:t>
      </w:r>
      <w:proofErr w:type="spellEnd"/>
      <w:r w:rsidR="00090952">
        <w:t>][</w:t>
      </w:r>
      <w:proofErr w:type="gramEnd"/>
      <w:r w:rsidR="00090952" w:rsidRPr="00CD29AD">
        <w:rPr>
          <w:b/>
        </w:rPr>
        <w:t>+</w:t>
      </w:r>
      <w:r w:rsidRPr="00CD29AD">
        <w:rPr>
          <w:b/>
        </w:rPr>
        <w:t>e</w:t>
      </w:r>
      <w:r w:rsidR="00090952">
        <w:t>][</w:t>
      </w:r>
      <w:r w:rsidR="00090952" w:rsidRPr="00CD29AD">
        <w:rPr>
          <w:b/>
        </w:rPr>
        <w:t>+r</w:t>
      </w:r>
      <w:r w:rsidR="00090952">
        <w:t>]</w:t>
      </w:r>
      <w:r>
        <w:t xml:space="preserve">  After encoding: </w:t>
      </w:r>
      <w:r w:rsidRPr="00CD29AD">
        <w:rPr>
          <w:b/>
        </w:rPr>
        <w:t>–</w:t>
      </w:r>
      <w:r w:rsidR="00090952" w:rsidRPr="00CD29AD">
        <w:rPr>
          <w:b/>
        </w:rPr>
        <w:t>A</w:t>
      </w:r>
      <w:r w:rsidR="00577B0E">
        <w:t>$</w:t>
      </w:r>
      <w:r w:rsidR="00090952">
        <w:t>[</w:t>
      </w:r>
      <w:r w:rsidR="00090952" w:rsidRPr="00CD29AD">
        <w:rPr>
          <w:b/>
        </w:rPr>
        <w:t>+</w:t>
      </w:r>
      <w:proofErr w:type="spellStart"/>
      <w:r w:rsidR="00090952" w:rsidRPr="00CD29AD">
        <w:rPr>
          <w:b/>
        </w:rPr>
        <w:t>s</w:t>
      </w:r>
      <w:r w:rsidR="00090952">
        <w:t>|</w:t>
      </w:r>
      <w:r w:rsidR="00090952" w:rsidRPr="00CD29AD">
        <w:rPr>
          <w:b/>
        </w:rPr>
        <w:t>w</w:t>
      </w:r>
      <w:proofErr w:type="spellEnd"/>
      <w:r w:rsidR="00090952">
        <w:t>][</w:t>
      </w:r>
      <w:r w:rsidR="00090952" w:rsidRPr="00CD29AD">
        <w:rPr>
          <w:b/>
        </w:rPr>
        <w:t>+e</w:t>
      </w:r>
      <w:r w:rsidR="00090952">
        <w:t>][</w:t>
      </w:r>
      <w:r w:rsidR="00090952" w:rsidRPr="00CD29AD">
        <w:rPr>
          <w:b/>
        </w:rPr>
        <w:t>+r</w:t>
      </w:r>
      <w:r w:rsidR="00090952">
        <w:t xml:space="preserve">] </w:t>
      </w:r>
    </w:p>
    <w:p w14:paraId="61698875" w14:textId="77777777" w:rsidR="002122F8" w:rsidRPr="007D3F2F" w:rsidRDefault="002122F8" w:rsidP="002122F8">
      <w:pPr>
        <w:rPr>
          <w:b/>
        </w:rPr>
      </w:pPr>
      <w:proofErr w:type="spellStart"/>
      <w:r w:rsidRPr="007D3F2F">
        <w:rPr>
          <w:b/>
        </w:rPr>
        <w:t>gmtselect</w:t>
      </w:r>
      <w:proofErr w:type="spellEnd"/>
      <w:r w:rsidRPr="007D3F2F">
        <w:rPr>
          <w:b/>
        </w:rPr>
        <w:t xml:space="preserve"> -C[-|</w:t>
      </w:r>
      <w:proofErr w:type="gramStart"/>
      <w:r w:rsidRPr="007D3F2F">
        <w:rPr>
          <w:b/>
        </w:rPr>
        <w:t>+]&lt;</w:t>
      </w:r>
      <w:proofErr w:type="spellStart"/>
      <w:proofErr w:type="gramEnd"/>
      <w:r w:rsidRPr="007D3F2F">
        <w:rPr>
          <w:b/>
        </w:rPr>
        <w:t>dist</w:t>
      </w:r>
      <w:proofErr w:type="spellEnd"/>
      <w:r w:rsidRPr="007D3F2F">
        <w:rPr>
          <w:b/>
        </w:rPr>
        <w:t>&gt;[&lt;unit&gt;]/&lt;</w:t>
      </w:r>
      <w:proofErr w:type="spellStart"/>
      <w:r w:rsidRPr="007D3F2F">
        <w:rPr>
          <w:b/>
        </w:rPr>
        <w:t>ptfile</w:t>
      </w:r>
      <w:proofErr w:type="spellEnd"/>
      <w:r w:rsidRPr="007D3F2F">
        <w:rPr>
          <w:b/>
        </w:rPr>
        <w:t>&gt; -L[p][-|+]&lt;</w:t>
      </w:r>
      <w:proofErr w:type="spellStart"/>
      <w:r w:rsidRPr="007D3F2F">
        <w:rPr>
          <w:b/>
        </w:rPr>
        <w:t>dist</w:t>
      </w:r>
      <w:proofErr w:type="spellEnd"/>
      <w:r w:rsidRPr="007D3F2F">
        <w:rPr>
          <w:b/>
        </w:rPr>
        <w:t>&gt;[&lt;unit&gt;]/&lt;</w:t>
      </w:r>
      <w:proofErr w:type="spellStart"/>
      <w:r w:rsidRPr="007D3F2F">
        <w:rPr>
          <w:b/>
        </w:rPr>
        <w:t>lfile</w:t>
      </w:r>
      <w:proofErr w:type="spellEnd"/>
      <w:r w:rsidRPr="007D3F2F">
        <w:rPr>
          <w:b/>
        </w:rPr>
        <w:t>&gt;</w:t>
      </w:r>
    </w:p>
    <w:p w14:paraId="28A4CEEA" w14:textId="6859CCF3" w:rsidR="007D3F2F" w:rsidRDefault="007D3F2F" w:rsidP="007D3F2F">
      <w:pPr>
        <w:ind w:left="720"/>
        <w:jc w:val="both"/>
      </w:pPr>
      <w:r>
        <w:t>These both have similar syntax in the sense a filename is required and added after a trailing slash.  In external interfaces these would be missing.</w:t>
      </w:r>
      <w:r w:rsidR="00090952">
        <w:t xml:space="preserve"> Old convoluted syntax best replaced with newer method</w:t>
      </w:r>
      <w:r w:rsidR="00CD29AD">
        <w:t xml:space="preserve">: </w:t>
      </w:r>
      <w:r w:rsidR="00CD29AD" w:rsidRPr="00CD29AD">
        <w:rPr>
          <w:b/>
        </w:rPr>
        <w:t>–</w:t>
      </w:r>
      <w:proofErr w:type="spellStart"/>
      <w:r w:rsidR="00CD29AD" w:rsidRPr="00CD29AD">
        <w:rPr>
          <w:b/>
        </w:rPr>
        <w:t>C</w:t>
      </w:r>
      <w:r w:rsidR="00CD29AD" w:rsidRPr="00CD29AD">
        <w:rPr>
          <w:i/>
        </w:rPr>
        <w:t>file</w:t>
      </w:r>
      <w:r w:rsidR="00577B0E" w:rsidRPr="00CD29AD">
        <w:rPr>
          <w:b/>
        </w:rPr>
        <w:t>+d</w:t>
      </w:r>
      <w:proofErr w:type="spellEnd"/>
      <w:r w:rsidR="00577B0E">
        <w:t>&lt;</w:t>
      </w:r>
      <w:r w:rsidR="00577B0E" w:rsidRPr="00CD29AD">
        <w:rPr>
          <w:i/>
        </w:rPr>
        <w:t>distance</w:t>
      </w:r>
      <w:r w:rsidR="00CD29AD">
        <w:t xml:space="preserve">&gt; </w:t>
      </w:r>
      <w:r w:rsidR="00CD29AD" w:rsidRPr="00CD29AD">
        <w:rPr>
          <w:b/>
        </w:rPr>
        <w:t>-</w:t>
      </w:r>
      <w:proofErr w:type="spellStart"/>
      <w:r w:rsidR="00CD29AD" w:rsidRPr="00CD29AD">
        <w:rPr>
          <w:b/>
        </w:rPr>
        <w:t>L</w:t>
      </w:r>
      <w:r w:rsidR="00CD29AD" w:rsidRPr="00CD29AD">
        <w:rPr>
          <w:i/>
        </w:rPr>
        <w:t>file</w:t>
      </w:r>
      <w:r w:rsidR="00577B0E" w:rsidRPr="00CD29AD">
        <w:rPr>
          <w:b/>
        </w:rPr>
        <w:t>+d</w:t>
      </w:r>
      <w:proofErr w:type="spellEnd"/>
      <w:r w:rsidR="00577B0E">
        <w:t>&lt;</w:t>
      </w:r>
      <w:r w:rsidR="00577B0E" w:rsidRPr="00CD29AD">
        <w:rPr>
          <w:i/>
        </w:rPr>
        <w:t>distance</w:t>
      </w:r>
      <w:r w:rsidR="00577B0E">
        <w:t>&gt;[</w:t>
      </w:r>
      <w:r w:rsidR="00577B0E" w:rsidRPr="00CD29AD">
        <w:rPr>
          <w:b/>
        </w:rPr>
        <w:t>+p</w:t>
      </w:r>
      <w:r w:rsidR="00577B0E">
        <w:t>]</w:t>
      </w:r>
    </w:p>
    <w:p w14:paraId="7A90EA74" w14:textId="77777777" w:rsidR="00577B0E" w:rsidRDefault="00577B0E" w:rsidP="00577B0E">
      <w:pPr>
        <w:ind w:left="720"/>
        <w:jc w:val="both"/>
      </w:pPr>
      <w:r>
        <w:t xml:space="preserve">Possible </w:t>
      </w:r>
      <w:proofErr w:type="spellStart"/>
      <w:r>
        <w:t>mex</w:t>
      </w:r>
      <w:proofErr w:type="spellEnd"/>
      <w:r>
        <w:t xml:space="preserve"> syntax –</w:t>
      </w:r>
      <w:proofErr w:type="spellStart"/>
      <w:r>
        <w:t>C+d</w:t>
      </w:r>
      <w:proofErr w:type="spellEnd"/>
      <w:r>
        <w:t>&lt;distance&gt; After encoding: –C$+d&lt;distance&gt;</w:t>
      </w:r>
    </w:p>
    <w:p w14:paraId="247F6C96" w14:textId="2E46A109" w:rsidR="00577B0E" w:rsidRDefault="00577B0E" w:rsidP="00577B0E">
      <w:pPr>
        <w:ind w:left="720"/>
        <w:jc w:val="both"/>
      </w:pPr>
      <w:r>
        <w:t xml:space="preserve">Possible </w:t>
      </w:r>
      <w:proofErr w:type="spellStart"/>
      <w:r>
        <w:t>mex</w:t>
      </w:r>
      <w:proofErr w:type="spellEnd"/>
      <w:r>
        <w:t xml:space="preserve"> syntax –</w:t>
      </w:r>
      <w:proofErr w:type="spellStart"/>
      <w:r>
        <w:t>L+d</w:t>
      </w:r>
      <w:proofErr w:type="spellEnd"/>
      <w:r>
        <w:t>&lt;distance&gt;[+p] After encoding: –L$+d&lt;distance&gt;[+p]</w:t>
      </w:r>
    </w:p>
    <w:p w14:paraId="5F099F4C" w14:textId="77777777" w:rsidR="002122F8" w:rsidRPr="007D3F2F" w:rsidRDefault="002122F8" w:rsidP="002122F8">
      <w:pPr>
        <w:rPr>
          <w:b/>
        </w:rPr>
      </w:pPr>
      <w:proofErr w:type="spellStart"/>
      <w:r w:rsidRPr="007D3F2F">
        <w:rPr>
          <w:b/>
        </w:rPr>
        <w:t>gmtspatial</w:t>
      </w:r>
      <w:proofErr w:type="spellEnd"/>
      <w:r w:rsidRPr="007D3F2F">
        <w:rPr>
          <w:b/>
        </w:rPr>
        <w:t xml:space="preserve"> -D[+f&lt;file</w:t>
      </w:r>
      <w:proofErr w:type="gramStart"/>
      <w:r w:rsidRPr="007D3F2F">
        <w:rPr>
          <w:b/>
        </w:rPr>
        <w:t>&gt;][</w:t>
      </w:r>
      <w:proofErr w:type="gramEnd"/>
      <w:r w:rsidRPr="007D3F2F">
        <w:rPr>
          <w:b/>
        </w:rPr>
        <w:t>+a&lt;</w:t>
      </w:r>
      <w:proofErr w:type="spellStart"/>
      <w:r w:rsidRPr="007D3F2F">
        <w:rPr>
          <w:b/>
        </w:rPr>
        <w:t>amax</w:t>
      </w:r>
      <w:proofErr w:type="spellEnd"/>
      <w:r w:rsidRPr="007D3F2F">
        <w:rPr>
          <w:b/>
        </w:rPr>
        <w:t>&gt;][+d[-|+]&lt;</w:t>
      </w:r>
      <w:proofErr w:type="spellStart"/>
      <w:r w:rsidRPr="007D3F2F">
        <w:rPr>
          <w:b/>
        </w:rPr>
        <w:t>dist</w:t>
      </w:r>
      <w:proofErr w:type="spellEnd"/>
      <w:r w:rsidRPr="007D3F2F">
        <w:rPr>
          <w:b/>
        </w:rPr>
        <w:t>&gt;[&lt;unit&gt;]][+</w:t>
      </w:r>
      <w:proofErr w:type="spellStart"/>
      <w:r w:rsidRPr="007D3F2F">
        <w:rPr>
          <w:b/>
        </w:rPr>
        <w:t>c|C</w:t>
      </w:r>
      <w:proofErr w:type="spellEnd"/>
      <w:r w:rsidRPr="007D3F2F">
        <w:rPr>
          <w:b/>
        </w:rPr>
        <w:t>&lt;</w:t>
      </w:r>
      <w:proofErr w:type="spellStart"/>
      <w:r w:rsidRPr="007D3F2F">
        <w:rPr>
          <w:b/>
        </w:rPr>
        <w:t>cmax</w:t>
      </w:r>
      <w:proofErr w:type="spellEnd"/>
      <w:r w:rsidRPr="007D3F2F">
        <w:rPr>
          <w:b/>
        </w:rPr>
        <w:t>&gt;][+l][+s&lt;</w:t>
      </w:r>
      <w:proofErr w:type="spellStart"/>
      <w:r w:rsidRPr="007D3F2F">
        <w:rPr>
          <w:b/>
        </w:rPr>
        <w:t>sfact</w:t>
      </w:r>
      <w:proofErr w:type="spellEnd"/>
      <w:r w:rsidRPr="007D3F2F">
        <w:rPr>
          <w:b/>
        </w:rPr>
        <w:t>&gt;][+p]]</w:t>
      </w:r>
    </w:p>
    <w:p w14:paraId="0F310BB1" w14:textId="77777777" w:rsidR="002122F8" w:rsidRPr="00497F1F" w:rsidRDefault="002122F8" w:rsidP="002122F8">
      <w:pPr>
        <w:rPr>
          <w:b/>
          <w:lang w:val="pt-PT"/>
        </w:rPr>
      </w:pPr>
      <w:r w:rsidRPr="007D3F2F">
        <w:rPr>
          <w:b/>
        </w:rPr>
        <w:tab/>
      </w:r>
      <w:r w:rsidRPr="00497F1F">
        <w:rPr>
          <w:b/>
          <w:lang w:val="pt-PT"/>
        </w:rPr>
        <w:t>-N&lt;</w:t>
      </w:r>
      <w:proofErr w:type="spellStart"/>
      <w:r w:rsidRPr="00497F1F">
        <w:rPr>
          <w:b/>
          <w:lang w:val="pt-PT"/>
        </w:rPr>
        <w:t>pfile</w:t>
      </w:r>
      <w:proofErr w:type="spellEnd"/>
      <w:r w:rsidRPr="00497F1F">
        <w:rPr>
          <w:b/>
          <w:lang w:val="pt-PT"/>
        </w:rPr>
        <w:t>&gt;[+</w:t>
      </w:r>
      <w:proofErr w:type="gramStart"/>
      <w:r w:rsidRPr="00497F1F">
        <w:rPr>
          <w:b/>
          <w:lang w:val="pt-PT"/>
        </w:rPr>
        <w:t>a][</w:t>
      </w:r>
      <w:proofErr w:type="gramEnd"/>
      <w:r w:rsidRPr="00497F1F">
        <w:rPr>
          <w:b/>
          <w:lang w:val="pt-PT"/>
        </w:rPr>
        <w:t>+p&lt;ID&gt;]</w:t>
      </w:r>
      <w:r w:rsidR="007D3F2F" w:rsidRPr="00497F1F">
        <w:rPr>
          <w:b/>
          <w:lang w:val="pt-PT"/>
        </w:rPr>
        <w:t>[+r]</w:t>
      </w:r>
      <w:r w:rsidRPr="00497F1F">
        <w:rPr>
          <w:b/>
          <w:lang w:val="pt-PT"/>
        </w:rPr>
        <w:t>[+z]]</w:t>
      </w:r>
    </w:p>
    <w:p w14:paraId="679A3A0C" w14:textId="77777777" w:rsidR="007D3F2F" w:rsidRDefault="007D3F2F" w:rsidP="007D3F2F">
      <w:pPr>
        <w:ind w:left="720"/>
        <w:jc w:val="both"/>
      </w:pPr>
      <w:r>
        <w:t xml:space="preserve">In the first case a file is given via </w:t>
      </w:r>
      <w:r w:rsidRPr="00090952">
        <w:rPr>
          <w:b/>
        </w:rPr>
        <w:t>+f</w:t>
      </w:r>
      <w:r>
        <w:t xml:space="preserve">&lt;name&gt; and this is not a required modifier.  In the second the file is given after </w:t>
      </w:r>
      <w:r w:rsidRPr="00090952">
        <w:rPr>
          <w:b/>
        </w:rPr>
        <w:t>–N</w:t>
      </w:r>
      <w:r>
        <w:t xml:space="preserve"> but type changes with modifier </w:t>
      </w:r>
      <w:r w:rsidRPr="00090952">
        <w:rPr>
          <w:b/>
        </w:rPr>
        <w:t>+r</w:t>
      </w:r>
      <w:r>
        <w:t>.  We have</w:t>
      </w:r>
      <w:r w:rsidR="00090952">
        <w:t xml:space="preserve"> that in the key but not tested fully.</w:t>
      </w:r>
    </w:p>
    <w:p w14:paraId="22B1D9C5" w14:textId="77777777" w:rsidR="007D3F2F" w:rsidRDefault="007D3F2F" w:rsidP="007D3F2F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syntax: -D[+</w:t>
      </w:r>
      <w:proofErr w:type="gramStart"/>
      <w:r>
        <w:t>f][</w:t>
      </w:r>
      <w:proofErr w:type="gramEnd"/>
      <w:r>
        <w:t>+…]</w:t>
      </w:r>
      <w:r w:rsidRPr="007D3F2F">
        <w:t xml:space="preserve"> </w:t>
      </w:r>
      <w:r>
        <w:t>After encoding:</w:t>
      </w:r>
      <w:r w:rsidRPr="007D3F2F">
        <w:t xml:space="preserve"> </w:t>
      </w:r>
      <w:r>
        <w:t>-D[+f</w:t>
      </w:r>
      <w:proofErr w:type="gramStart"/>
      <w:r>
        <w:t>$][</w:t>
      </w:r>
      <w:proofErr w:type="gramEnd"/>
      <w:r>
        <w:t>+…]</w:t>
      </w:r>
    </w:p>
    <w:p w14:paraId="1BFC1444" w14:textId="77777777" w:rsidR="007D3F2F" w:rsidRDefault="007D3F2F" w:rsidP="007D3F2F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syntax: -</w:t>
      </w:r>
      <w:proofErr w:type="gramStart"/>
      <w:r>
        <w:t>N[</w:t>
      </w:r>
      <w:proofErr w:type="gramEnd"/>
      <w:r>
        <w:t>+…]] After encoding:</w:t>
      </w:r>
      <w:r w:rsidRPr="007D3F2F">
        <w:t xml:space="preserve"> </w:t>
      </w:r>
      <w:r>
        <w:t>-N$[+…]</w:t>
      </w:r>
    </w:p>
    <w:p w14:paraId="30A222EF" w14:textId="77777777" w:rsidR="002122F8" w:rsidRPr="005609DB" w:rsidRDefault="002122F8" w:rsidP="002122F8">
      <w:pPr>
        <w:rPr>
          <w:b/>
        </w:rPr>
      </w:pPr>
      <w:proofErr w:type="spellStart"/>
      <w:r w:rsidRPr="005609DB">
        <w:rPr>
          <w:b/>
        </w:rPr>
        <w:t>grdcontour</w:t>
      </w:r>
      <w:proofErr w:type="spellEnd"/>
      <w:r w:rsidRPr="005609DB">
        <w:rPr>
          <w:b/>
        </w:rPr>
        <w:t xml:space="preserve"> -A[-|[</w:t>
      </w:r>
      <w:proofErr w:type="gramStart"/>
      <w:r w:rsidRPr="005609DB">
        <w:rPr>
          <w:b/>
        </w:rPr>
        <w:t>+]&lt;</w:t>
      </w:r>
      <w:proofErr w:type="spellStart"/>
      <w:proofErr w:type="gramEnd"/>
      <w:r w:rsidRPr="005609DB">
        <w:rPr>
          <w:b/>
        </w:rPr>
        <w:t>annot_int</w:t>
      </w:r>
      <w:proofErr w:type="spellEnd"/>
      <w:r w:rsidRPr="005609DB">
        <w:rPr>
          <w:b/>
        </w:rPr>
        <w:t>&gt;]+</w:t>
      </w:r>
      <w:proofErr w:type="spellStart"/>
      <w:r w:rsidRPr="005609DB">
        <w:rPr>
          <w:b/>
        </w:rPr>
        <w:t>t|T</w:t>
      </w:r>
      <w:proofErr w:type="spellEnd"/>
      <w:r w:rsidRPr="005609DB">
        <w:rPr>
          <w:b/>
        </w:rPr>
        <w:t>&lt;file&gt; -D&lt;template&gt;</w:t>
      </w:r>
    </w:p>
    <w:p w14:paraId="5723076F" w14:textId="10FD63D8" w:rsidR="005609DB" w:rsidRDefault="005609DB" w:rsidP="005609DB">
      <w:pPr>
        <w:ind w:left="720"/>
        <w:jc w:val="both"/>
      </w:pPr>
      <w:r>
        <w:t xml:space="preserve">The </w:t>
      </w:r>
      <w:r w:rsidRPr="00177197">
        <w:rPr>
          <w:b/>
        </w:rPr>
        <w:t>–D</w:t>
      </w:r>
      <w:r>
        <w:t xml:space="preserve"> should work if nothing is given in </w:t>
      </w:r>
      <w:proofErr w:type="spellStart"/>
      <w:r>
        <w:t>mex</w:t>
      </w:r>
      <w:proofErr w:type="spellEnd"/>
      <w:r>
        <w:t xml:space="preserve"> and all contours would be returned in one dataset.  The deep annotation option to save the annotation strings could be recognized but these records are currently written to a local file via </w:t>
      </w:r>
      <w:proofErr w:type="spellStart"/>
      <w:r>
        <w:t>fopen</w:t>
      </w:r>
      <w:proofErr w:type="spellEnd"/>
      <w:r>
        <w:t>.  We would need to accumulate these to a TEXTSET and write this at the end of the program.</w:t>
      </w:r>
      <w:r w:rsidR="00705071">
        <w:t xml:space="preserve">  Also, the label-placing mechanisms –</w:t>
      </w:r>
      <w:proofErr w:type="spellStart"/>
      <w:r w:rsidR="00705071">
        <w:t>Gx</w:t>
      </w:r>
      <w:proofErr w:type="spellEnd"/>
      <w:r w:rsidR="00705071">
        <w:t xml:space="preserve">&lt;file&gt; and –Gf&lt;file&gt; would need to use </w:t>
      </w:r>
      <w:proofErr w:type="spellStart"/>
      <w:r w:rsidR="00705071">
        <w:t>GMT_Read_Data</w:t>
      </w:r>
      <w:proofErr w:type="spellEnd"/>
      <w:r w:rsidR="00705071">
        <w:t xml:space="preserve"> to allow this to be passed via </w:t>
      </w:r>
      <w:proofErr w:type="spellStart"/>
      <w:r w:rsidR="00705071">
        <w:t>mex.</w:t>
      </w:r>
      <w:proofErr w:type="spellEnd"/>
    </w:p>
    <w:p w14:paraId="75E11AA4" w14:textId="77777777" w:rsidR="005609DB" w:rsidRDefault="005609DB" w:rsidP="005609DB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syntax: -A…+</w:t>
      </w:r>
      <w:proofErr w:type="spellStart"/>
      <w:r>
        <w:t>t|</w:t>
      </w:r>
      <w:proofErr w:type="gramStart"/>
      <w:r>
        <w:t>T</w:t>
      </w:r>
      <w:proofErr w:type="spellEnd"/>
      <w:r>
        <w:t>[</w:t>
      </w:r>
      <w:proofErr w:type="gramEnd"/>
      <w:r>
        <w:t>+…] After encoding:</w:t>
      </w:r>
      <w:r w:rsidRPr="007D3F2F">
        <w:t xml:space="preserve"> </w:t>
      </w:r>
      <w:r>
        <w:t>-A…+</w:t>
      </w:r>
      <w:proofErr w:type="spellStart"/>
      <w:r>
        <w:t>t|T</w:t>
      </w:r>
      <w:proofErr w:type="spellEnd"/>
      <w:r>
        <w:t>$[+…]</w:t>
      </w:r>
    </w:p>
    <w:p w14:paraId="57C8064E" w14:textId="77777777" w:rsidR="002122F8" w:rsidRPr="005609DB" w:rsidRDefault="002122F8" w:rsidP="002122F8">
      <w:pPr>
        <w:rPr>
          <w:b/>
        </w:rPr>
      </w:pPr>
      <w:proofErr w:type="spellStart"/>
      <w:r w:rsidRPr="005609DB">
        <w:rPr>
          <w:b/>
        </w:rPr>
        <w:t>grdfilter</w:t>
      </w:r>
      <w:proofErr w:type="spellEnd"/>
      <w:r w:rsidRPr="005609DB">
        <w:rPr>
          <w:b/>
        </w:rPr>
        <w:t xml:space="preserve"> -F&lt;type&gt;[</w:t>
      </w:r>
      <w:proofErr w:type="gramStart"/>
      <w:r w:rsidRPr="005609DB">
        <w:rPr>
          <w:b/>
        </w:rPr>
        <w:t>-]&lt;</w:t>
      </w:r>
      <w:proofErr w:type="spellStart"/>
      <w:proofErr w:type="gramEnd"/>
      <w:r w:rsidRPr="005609DB">
        <w:rPr>
          <w:b/>
        </w:rPr>
        <w:t>grdfile</w:t>
      </w:r>
      <w:proofErr w:type="spellEnd"/>
      <w:r w:rsidRPr="005609DB">
        <w:rPr>
          <w:b/>
        </w:rPr>
        <w:t>&gt;</w:t>
      </w:r>
    </w:p>
    <w:p w14:paraId="2FA6BA93" w14:textId="419E2DD4" w:rsidR="005609DB" w:rsidRDefault="005609DB" w:rsidP="005609DB">
      <w:pPr>
        <w:ind w:left="720"/>
        <w:jc w:val="both"/>
      </w:pPr>
      <w:r>
        <w:t xml:space="preserve">See filter1d.  </w:t>
      </w:r>
      <w:r w:rsidR="00920568">
        <w:t xml:space="preserve">Replace </w:t>
      </w:r>
      <w:proofErr w:type="spellStart"/>
      <w:r w:rsidR="00920568">
        <w:t>the</w:t>
      </w:r>
      <w:proofErr w:type="spellEnd"/>
      <w:r w:rsidR="00920568">
        <w:t xml:space="preserve"> – with +h but backwards compatible of course</w:t>
      </w:r>
      <w:r>
        <w:t>.</w:t>
      </w:r>
    </w:p>
    <w:p w14:paraId="2A5063E2" w14:textId="0F93EEFE" w:rsidR="005609DB" w:rsidRDefault="005609DB" w:rsidP="005609DB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–</w:t>
      </w:r>
      <w:proofErr w:type="spellStart"/>
      <w:r>
        <w:t>Ff</w:t>
      </w:r>
      <w:proofErr w:type="spellEnd"/>
      <w:r w:rsidR="00920568">
        <w:t xml:space="preserve">[+modifiers] </w:t>
      </w:r>
      <w:r>
        <w:t>After encoding: -</w:t>
      </w:r>
      <w:proofErr w:type="spellStart"/>
      <w:r>
        <w:t>Ff</w:t>
      </w:r>
      <w:proofErr w:type="spellEnd"/>
      <w:r>
        <w:t>$</w:t>
      </w:r>
      <w:r w:rsidR="00920568">
        <w:t>[+modifiers]</w:t>
      </w:r>
    </w:p>
    <w:p w14:paraId="69149DB4" w14:textId="72C18B3C" w:rsidR="002122F8" w:rsidRPr="005609DB" w:rsidRDefault="002122F8" w:rsidP="002122F8">
      <w:pPr>
        <w:rPr>
          <w:b/>
        </w:rPr>
      </w:pPr>
      <w:proofErr w:type="spellStart"/>
      <w:r w:rsidRPr="005609DB">
        <w:rPr>
          <w:b/>
        </w:rPr>
        <w:t>grdimage</w:t>
      </w:r>
      <w:proofErr w:type="spellEnd"/>
      <w:r w:rsidRPr="005609DB">
        <w:rPr>
          <w:b/>
        </w:rPr>
        <w:t xml:space="preserve"> -A&lt;</w:t>
      </w:r>
      <w:proofErr w:type="spellStart"/>
      <w:r w:rsidRPr="005609DB">
        <w:rPr>
          <w:b/>
        </w:rPr>
        <w:t>out_img</w:t>
      </w:r>
      <w:proofErr w:type="spellEnd"/>
      <w:r w:rsidRPr="005609DB">
        <w:rPr>
          <w:b/>
        </w:rPr>
        <w:t>=driver&gt;</w:t>
      </w:r>
    </w:p>
    <w:p w14:paraId="56F302F7" w14:textId="1C94FD56" w:rsidR="005609DB" w:rsidRDefault="005609DB" w:rsidP="005609DB">
      <w:pPr>
        <w:ind w:left="720"/>
        <w:jc w:val="both"/>
      </w:pPr>
      <w:r>
        <w:lastRenderedPageBreak/>
        <w:t xml:space="preserve">If we wanted this to be possible we would need to add code to write this </w:t>
      </w:r>
      <w:r w:rsidR="00577B0E">
        <w:t xml:space="preserve">image directly with </w:t>
      </w:r>
      <w:proofErr w:type="spellStart"/>
      <w:r w:rsidR="00577B0E">
        <w:t>GMT_Write_Data</w:t>
      </w:r>
      <w:proofErr w:type="spellEnd"/>
      <w:r w:rsidR="00577B0E">
        <w:t xml:space="preserve"> but only when the file is a memory file</w:t>
      </w:r>
      <w:r>
        <w:t>.</w:t>
      </w:r>
      <w:r w:rsidR="00577B0E">
        <w:t xml:space="preserve">  In this case there is no driver as we just return the image structure.</w:t>
      </w:r>
    </w:p>
    <w:p w14:paraId="43C5B23E" w14:textId="54547762" w:rsidR="005609DB" w:rsidRDefault="005609DB" w:rsidP="005609DB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–A After encoding: -A$</w:t>
      </w:r>
    </w:p>
    <w:p w14:paraId="1253DFAD" w14:textId="77777777" w:rsidR="002122F8" w:rsidRPr="005609DB" w:rsidRDefault="005609DB" w:rsidP="002122F8">
      <w:pPr>
        <w:rPr>
          <w:b/>
        </w:rPr>
      </w:pPr>
      <w:proofErr w:type="spellStart"/>
      <w:r w:rsidRPr="005609DB">
        <w:rPr>
          <w:b/>
        </w:rPr>
        <w:t>grdtrack</w:t>
      </w:r>
      <w:proofErr w:type="spellEnd"/>
      <w:r w:rsidR="002122F8" w:rsidRPr="005609DB">
        <w:rPr>
          <w:b/>
        </w:rPr>
        <w:t xml:space="preserve"> -S[&lt;method</w:t>
      </w:r>
      <w:proofErr w:type="gramStart"/>
      <w:r w:rsidR="002122F8" w:rsidRPr="005609DB">
        <w:rPr>
          <w:b/>
        </w:rPr>
        <w:t>&gt;]+</w:t>
      </w:r>
      <w:proofErr w:type="spellStart"/>
      <w:proofErr w:type="gramEnd"/>
      <w:r w:rsidR="002122F8" w:rsidRPr="005609DB">
        <w:rPr>
          <w:b/>
        </w:rPr>
        <w:t>sstackedfile</w:t>
      </w:r>
      <w:proofErr w:type="spellEnd"/>
    </w:p>
    <w:p w14:paraId="36B89995" w14:textId="77777777" w:rsidR="005609DB" w:rsidRDefault="005609DB" w:rsidP="005609DB">
      <w:pPr>
        <w:ind w:left="720"/>
        <w:jc w:val="both"/>
      </w:pPr>
      <w:r>
        <w:t xml:space="preserve">One issue is that if </w:t>
      </w:r>
      <w:proofErr w:type="spellStart"/>
      <w:r>
        <w:t>stackedfile</w:t>
      </w:r>
      <w:proofErr w:type="spellEnd"/>
      <w:r>
        <w:t xml:space="preserve"> is not given (on the command line) then it defaults to stacked_profile.txt instead.  But in </w:t>
      </w:r>
      <w:proofErr w:type="spellStart"/>
      <w:r>
        <w:t>mex</w:t>
      </w:r>
      <w:proofErr w:type="spellEnd"/>
      <w:r>
        <w:t xml:space="preserve"> we would want </w:t>
      </w:r>
      <w:r w:rsidRPr="00177197">
        <w:rPr>
          <w:b/>
        </w:rPr>
        <w:t>+</w:t>
      </w:r>
      <w:proofErr w:type="spellStart"/>
      <w:r w:rsidRPr="00177197">
        <w:rPr>
          <w:b/>
        </w:rPr>
        <w:t>s</w:t>
      </w:r>
      <w:proofErr w:type="spellEnd"/>
      <w:r>
        <w:t xml:space="preserve"> to mean “return me”.</w:t>
      </w:r>
      <w:r w:rsidR="00177197">
        <w:t xml:space="preserve">  May be best to remove the default output name and require it?</w:t>
      </w:r>
    </w:p>
    <w:p w14:paraId="62E8C9A2" w14:textId="77777777" w:rsidR="005609DB" w:rsidRDefault="005609DB" w:rsidP="005609DB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-S[&lt;method</w:t>
      </w:r>
      <w:proofErr w:type="gramStart"/>
      <w:r>
        <w:t>&gt;]+</w:t>
      </w:r>
      <w:proofErr w:type="gramEnd"/>
      <w:r>
        <w:t>s After encoding: -S[&lt;method&gt;]+s$</w:t>
      </w:r>
    </w:p>
    <w:p w14:paraId="178C4A42" w14:textId="77777777" w:rsidR="002122F8" w:rsidRPr="00893000" w:rsidRDefault="002122F8" w:rsidP="002122F8">
      <w:pPr>
        <w:rPr>
          <w:b/>
        </w:rPr>
      </w:pPr>
      <w:proofErr w:type="spellStart"/>
      <w:r w:rsidRPr="00893000">
        <w:rPr>
          <w:b/>
        </w:rPr>
        <w:t>greenspline</w:t>
      </w:r>
      <w:proofErr w:type="spellEnd"/>
      <w:r w:rsidRPr="00893000">
        <w:rPr>
          <w:b/>
        </w:rPr>
        <w:t xml:space="preserve"> -A[&lt;format&gt;</w:t>
      </w:r>
      <w:proofErr w:type="gramStart"/>
      <w:r w:rsidRPr="00893000">
        <w:rPr>
          <w:b/>
        </w:rPr>
        <w:t>,]&lt;</w:t>
      </w:r>
      <w:proofErr w:type="spellStart"/>
      <w:proofErr w:type="gramEnd"/>
      <w:r w:rsidRPr="00893000">
        <w:rPr>
          <w:b/>
        </w:rPr>
        <w:t>gradientfile</w:t>
      </w:r>
      <w:proofErr w:type="spellEnd"/>
      <w:r w:rsidRPr="00893000">
        <w:rPr>
          <w:b/>
        </w:rPr>
        <w:t>&gt; -C[</w:t>
      </w:r>
      <w:proofErr w:type="spellStart"/>
      <w:r w:rsidRPr="00893000">
        <w:rPr>
          <w:b/>
        </w:rPr>
        <w:t>n|v</w:t>
      </w:r>
      <w:proofErr w:type="spellEnd"/>
      <w:r w:rsidRPr="00893000">
        <w:rPr>
          <w:b/>
        </w:rPr>
        <w:t>]&lt;cut&gt;[/&lt;file&gt;]</w:t>
      </w:r>
    </w:p>
    <w:p w14:paraId="7C0989DC" w14:textId="33F58F0A" w:rsidR="005609DB" w:rsidRDefault="005609DB" w:rsidP="00893000">
      <w:pPr>
        <w:ind w:left="720"/>
        <w:jc w:val="both"/>
      </w:pPr>
      <w:r>
        <w:t xml:space="preserve">Nonstandard syntax with a leading integer and comma before the file.  </w:t>
      </w:r>
      <w:r w:rsidR="00893000">
        <w:t>The –C option places the file after a slash.</w:t>
      </w:r>
      <w:r w:rsidR="00177197">
        <w:t xml:space="preserve">  Best to change the syntax to avoid the comma </w:t>
      </w:r>
      <w:r w:rsidR="00577B0E">
        <w:t>so I propose–A&lt;filename&gt;+&lt;</w:t>
      </w:r>
      <w:proofErr w:type="spellStart"/>
      <w:r w:rsidR="00577B0E">
        <w:t>fmt</w:t>
      </w:r>
      <w:proofErr w:type="spellEnd"/>
      <w:r w:rsidR="00577B0E">
        <w:t>&gt; and C[</w:t>
      </w:r>
      <w:proofErr w:type="spellStart"/>
      <w:r w:rsidR="00577B0E">
        <w:t>n|</w:t>
      </w:r>
      <w:proofErr w:type="gramStart"/>
      <w:r w:rsidR="00577B0E">
        <w:t>v</w:t>
      </w:r>
      <w:proofErr w:type="spellEnd"/>
      <w:r w:rsidR="00577B0E">
        <w:t>]&lt;</w:t>
      </w:r>
      <w:proofErr w:type="gramEnd"/>
      <w:r w:rsidR="00577B0E">
        <w:t>cut&gt;[+f&lt;file&gt;].</w:t>
      </w:r>
      <w:r w:rsidR="00920568">
        <w:t xml:space="preserve">  Note: This must propagate to new module </w:t>
      </w:r>
      <w:proofErr w:type="spellStart"/>
      <w:r w:rsidR="00920568">
        <w:t>gpsgridder</w:t>
      </w:r>
      <w:proofErr w:type="spellEnd"/>
      <w:r w:rsidR="00920568">
        <w:t xml:space="preserve"> as well.</w:t>
      </w:r>
    </w:p>
    <w:p w14:paraId="14FAAC7E" w14:textId="556A8062" w:rsidR="00893000" w:rsidRDefault="00893000" w:rsidP="00893000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–</w:t>
      </w:r>
      <w:proofErr w:type="spellStart"/>
      <w:r>
        <w:t>A+f</w:t>
      </w:r>
      <w:proofErr w:type="spellEnd"/>
      <w:r>
        <w:t>&lt;</w:t>
      </w:r>
      <w:proofErr w:type="spellStart"/>
      <w:r>
        <w:t>fmt</w:t>
      </w:r>
      <w:proofErr w:type="spellEnd"/>
      <w:r>
        <w:t>&gt;</w:t>
      </w:r>
      <w:r w:rsidR="00497F1F">
        <w:t xml:space="preserve"> </w:t>
      </w:r>
      <w:r>
        <w:t>After encoding: -–A</w:t>
      </w:r>
      <w:r w:rsidR="00577B0E">
        <w:t>$</w:t>
      </w:r>
      <w:r>
        <w:t>+f&lt;</w:t>
      </w:r>
      <w:proofErr w:type="spellStart"/>
      <w:r>
        <w:t>fmt</w:t>
      </w:r>
      <w:proofErr w:type="spellEnd"/>
      <w:r>
        <w:t>&gt;</w:t>
      </w:r>
    </w:p>
    <w:p w14:paraId="6FB82314" w14:textId="77777777" w:rsidR="00893000" w:rsidRDefault="00893000" w:rsidP="00893000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-C[</w:t>
      </w:r>
      <w:proofErr w:type="spellStart"/>
      <w:r>
        <w:t>n|</w:t>
      </w:r>
      <w:proofErr w:type="gramStart"/>
      <w:r>
        <w:t>v</w:t>
      </w:r>
      <w:proofErr w:type="spellEnd"/>
      <w:r>
        <w:t>]&lt;</w:t>
      </w:r>
      <w:proofErr w:type="gramEnd"/>
      <w:r>
        <w:t>cut&gt;+f After encoding: -C[</w:t>
      </w:r>
      <w:proofErr w:type="spellStart"/>
      <w:r>
        <w:t>n|v</w:t>
      </w:r>
      <w:proofErr w:type="spellEnd"/>
      <w:r>
        <w:t>]&lt;cut&gt;+f$</w:t>
      </w:r>
    </w:p>
    <w:p w14:paraId="0626B725" w14:textId="77777777" w:rsidR="002122F8" w:rsidRPr="00893000" w:rsidRDefault="002122F8" w:rsidP="002122F8">
      <w:pPr>
        <w:rPr>
          <w:b/>
          <w:color w:val="000000" w:themeColor="text1"/>
        </w:rPr>
      </w:pPr>
      <w:proofErr w:type="spellStart"/>
      <w:r w:rsidRPr="00893000">
        <w:rPr>
          <w:b/>
          <w:color w:val="000000" w:themeColor="text1"/>
        </w:rPr>
        <w:t>mapproject</w:t>
      </w:r>
      <w:proofErr w:type="spellEnd"/>
      <w:r w:rsidRPr="00893000">
        <w:rPr>
          <w:b/>
          <w:color w:val="000000" w:themeColor="text1"/>
        </w:rPr>
        <w:t xml:space="preserve"> -L&lt;</w:t>
      </w:r>
      <w:proofErr w:type="spellStart"/>
      <w:r w:rsidRPr="00893000">
        <w:rPr>
          <w:b/>
          <w:color w:val="000000" w:themeColor="text1"/>
        </w:rPr>
        <w:t>ltable</w:t>
      </w:r>
      <w:proofErr w:type="spellEnd"/>
      <w:r w:rsidRPr="00893000">
        <w:rPr>
          <w:b/>
          <w:color w:val="000000" w:themeColor="text1"/>
        </w:rPr>
        <w:t>&gt;[/[+|</w:t>
      </w:r>
      <w:proofErr w:type="gramStart"/>
      <w:r w:rsidRPr="00893000">
        <w:rPr>
          <w:b/>
          <w:color w:val="000000" w:themeColor="text1"/>
        </w:rPr>
        <w:t>-]&lt;</w:t>
      </w:r>
      <w:proofErr w:type="gramEnd"/>
      <w:r w:rsidRPr="00893000">
        <w:rPr>
          <w:b/>
          <w:color w:val="000000" w:themeColor="text1"/>
        </w:rPr>
        <w:t>unit&gt;]][+]</w:t>
      </w:r>
    </w:p>
    <w:p w14:paraId="164CCA1B" w14:textId="50404C44" w:rsidR="00893000" w:rsidRDefault="00893000" w:rsidP="00893000">
      <w:pPr>
        <w:ind w:left="720"/>
        <w:jc w:val="both"/>
      </w:pPr>
      <w:r>
        <w:t xml:space="preserve">Filename is given right after option but additional metadata can follow a slash.  With a filename and directory path this is ugly anyway. Propose new syntax </w:t>
      </w:r>
      <w:proofErr w:type="spellStart"/>
      <w:r>
        <w:t>mapproject</w:t>
      </w:r>
      <w:proofErr w:type="spellEnd"/>
      <w:r>
        <w:t xml:space="preserve"> -L&lt;</w:t>
      </w:r>
      <w:proofErr w:type="spellStart"/>
      <w:r>
        <w:t>ltable</w:t>
      </w:r>
      <w:proofErr w:type="spellEnd"/>
      <w:r>
        <w:t>&gt;[+u[-|</w:t>
      </w:r>
      <w:proofErr w:type="gramStart"/>
      <w:r>
        <w:t>+]&lt;</w:t>
      </w:r>
      <w:proofErr w:type="gramEnd"/>
      <w:r>
        <w:t>unit&gt;</w:t>
      </w:r>
      <w:r w:rsidR="00920568">
        <w:t>][</w:t>
      </w:r>
      <w:r>
        <w:t>+p</w:t>
      </w:r>
      <w:r w:rsidR="00920568">
        <w:t>]</w:t>
      </w:r>
    </w:p>
    <w:p w14:paraId="1AF2221C" w14:textId="6F87ABD1" w:rsidR="00893000" w:rsidRDefault="00893000" w:rsidP="00893000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-L[+u[-|</w:t>
      </w:r>
      <w:proofErr w:type="gramStart"/>
      <w:r>
        <w:t>+]&lt;</w:t>
      </w:r>
      <w:proofErr w:type="gramEnd"/>
      <w:r>
        <w:t>unit&gt;</w:t>
      </w:r>
      <w:r w:rsidR="00920568">
        <w:t>][</w:t>
      </w:r>
      <w:r>
        <w:t>+p</w:t>
      </w:r>
      <w:r w:rsidR="00920568">
        <w:t>]</w:t>
      </w:r>
      <w:r>
        <w:t xml:space="preserve"> After encoding: -L$[+u[-|+]&lt;unit&gt;</w:t>
      </w:r>
      <w:r w:rsidR="00920568">
        <w:t>][</w:t>
      </w:r>
      <w:r>
        <w:t>+p</w:t>
      </w:r>
      <w:r w:rsidR="00920568">
        <w:t>]</w:t>
      </w:r>
    </w:p>
    <w:p w14:paraId="56135DC5" w14:textId="77777777" w:rsidR="002122F8" w:rsidRPr="00893000" w:rsidRDefault="002122F8" w:rsidP="002122F8">
      <w:pPr>
        <w:rPr>
          <w:b/>
        </w:rPr>
      </w:pPr>
      <w:proofErr w:type="spellStart"/>
      <w:r w:rsidRPr="00893000">
        <w:rPr>
          <w:b/>
        </w:rPr>
        <w:t>pscontour</w:t>
      </w:r>
      <w:proofErr w:type="spellEnd"/>
      <w:r w:rsidRPr="00893000">
        <w:rPr>
          <w:b/>
        </w:rPr>
        <w:t xml:space="preserve"> -A[-|[</w:t>
      </w:r>
      <w:proofErr w:type="gramStart"/>
      <w:r w:rsidRPr="00893000">
        <w:rPr>
          <w:b/>
        </w:rPr>
        <w:t>+]&lt;</w:t>
      </w:r>
      <w:proofErr w:type="spellStart"/>
      <w:proofErr w:type="gramEnd"/>
      <w:r w:rsidRPr="00893000">
        <w:rPr>
          <w:b/>
        </w:rPr>
        <w:t>annot_int</w:t>
      </w:r>
      <w:proofErr w:type="spellEnd"/>
      <w:r w:rsidRPr="00893000">
        <w:rPr>
          <w:b/>
        </w:rPr>
        <w:t>&gt;]+</w:t>
      </w:r>
      <w:proofErr w:type="spellStart"/>
      <w:r w:rsidRPr="00893000">
        <w:rPr>
          <w:b/>
        </w:rPr>
        <w:t>t|T</w:t>
      </w:r>
      <w:proofErr w:type="spellEnd"/>
      <w:r w:rsidRPr="00893000">
        <w:rPr>
          <w:b/>
        </w:rPr>
        <w:t>&lt;file&gt; -D&lt;template&gt;</w:t>
      </w:r>
    </w:p>
    <w:p w14:paraId="400120FD" w14:textId="77777777" w:rsidR="00893000" w:rsidRDefault="00893000" w:rsidP="00893000">
      <w:pPr>
        <w:ind w:left="720"/>
        <w:jc w:val="both"/>
      </w:pPr>
      <w:r>
        <w:t xml:space="preserve">Same issue and solution as for </w:t>
      </w:r>
      <w:proofErr w:type="spellStart"/>
      <w:r>
        <w:t>grdcontour</w:t>
      </w:r>
      <w:proofErr w:type="spellEnd"/>
      <w:r>
        <w:t>.</w:t>
      </w:r>
    </w:p>
    <w:p w14:paraId="065B5C43" w14:textId="77777777" w:rsidR="002122F8" w:rsidRPr="00893000" w:rsidRDefault="00893000" w:rsidP="002122F8">
      <w:pPr>
        <w:rPr>
          <w:b/>
        </w:rPr>
      </w:pPr>
      <w:proofErr w:type="spellStart"/>
      <w:r>
        <w:rPr>
          <w:b/>
        </w:rPr>
        <w:t>psconvert</w:t>
      </w:r>
      <w:proofErr w:type="spellEnd"/>
      <w:r>
        <w:rPr>
          <w:b/>
        </w:rPr>
        <w:t xml:space="preserve"> -L&lt;</w:t>
      </w:r>
      <w:proofErr w:type="spellStart"/>
      <w:r>
        <w:rPr>
          <w:b/>
        </w:rPr>
        <w:t>listfile</w:t>
      </w:r>
      <w:proofErr w:type="spellEnd"/>
      <w:r>
        <w:rPr>
          <w:b/>
        </w:rPr>
        <w:t>&gt;</w:t>
      </w:r>
    </w:p>
    <w:p w14:paraId="79EF1B5A" w14:textId="5BB2D1BE" w:rsidR="00893000" w:rsidRDefault="00893000" w:rsidP="00893000">
      <w:pPr>
        <w:ind w:left="720"/>
        <w:jc w:val="both"/>
      </w:pPr>
      <w:r>
        <w:t xml:space="preserve">The list of files to process could come from a list but we would first need to read the list with </w:t>
      </w:r>
      <w:proofErr w:type="spellStart"/>
      <w:r>
        <w:t>GMT_Read_Data</w:t>
      </w:r>
      <w:proofErr w:type="spellEnd"/>
      <w:r>
        <w:t xml:space="preserve">. No syntax change needed but add </w:t>
      </w:r>
      <w:proofErr w:type="gramStart"/>
      <w:r>
        <w:t>LT( to</w:t>
      </w:r>
      <w:proofErr w:type="gramEnd"/>
      <w:r>
        <w:t xml:space="preserve"> the keys.</w:t>
      </w:r>
    </w:p>
    <w:p w14:paraId="185A78EE" w14:textId="77777777" w:rsidR="003D5C82" w:rsidRPr="00893000" w:rsidRDefault="003D5C82" w:rsidP="003D5C82">
      <w:pPr>
        <w:rPr>
          <w:b/>
        </w:rPr>
      </w:pPr>
      <w:proofErr w:type="spellStart"/>
      <w:r w:rsidRPr="00893000">
        <w:rPr>
          <w:b/>
        </w:rPr>
        <w:t>psmask</w:t>
      </w:r>
      <w:proofErr w:type="spellEnd"/>
      <w:r w:rsidRPr="00893000">
        <w:rPr>
          <w:b/>
        </w:rPr>
        <w:t xml:space="preserve"> -D&lt;template&gt;</w:t>
      </w:r>
    </w:p>
    <w:p w14:paraId="61DDFE8D" w14:textId="77777777" w:rsidR="003D5C82" w:rsidRDefault="003D5C82" w:rsidP="003D5C82">
      <w:pPr>
        <w:ind w:left="720"/>
        <w:jc w:val="both"/>
      </w:pPr>
      <w:r>
        <w:t xml:space="preserve">Same issue and solution as for </w:t>
      </w:r>
      <w:proofErr w:type="spellStart"/>
      <w:r>
        <w:t>grdcontour</w:t>
      </w:r>
      <w:proofErr w:type="spellEnd"/>
      <w:r>
        <w:t>.</w:t>
      </w:r>
    </w:p>
    <w:p w14:paraId="1C7B5AFD" w14:textId="15B41A8B" w:rsidR="003D5C82" w:rsidRPr="00893000" w:rsidRDefault="003D5C82" w:rsidP="003D5C82">
      <w:pPr>
        <w:rPr>
          <w:b/>
        </w:rPr>
      </w:pPr>
      <w:proofErr w:type="spellStart"/>
      <w:r>
        <w:rPr>
          <w:b/>
        </w:rPr>
        <w:t>psrose</w:t>
      </w:r>
      <w:proofErr w:type="spellEnd"/>
      <w:r w:rsidRPr="00893000">
        <w:rPr>
          <w:b/>
        </w:rPr>
        <w:t xml:space="preserve"> </w:t>
      </w:r>
      <w:r>
        <w:rPr>
          <w:b/>
        </w:rPr>
        <w:t>–C[</w:t>
      </w:r>
      <w:r w:rsidRPr="00893000">
        <w:rPr>
          <w:b/>
        </w:rPr>
        <w:t>&lt;</w:t>
      </w:r>
      <w:r>
        <w:rPr>
          <w:b/>
        </w:rPr>
        <w:t>name</w:t>
      </w:r>
      <w:r w:rsidRPr="00893000">
        <w:rPr>
          <w:b/>
        </w:rPr>
        <w:t>&gt;</w:t>
      </w:r>
      <w:r>
        <w:rPr>
          <w:b/>
        </w:rPr>
        <w:t>]</w:t>
      </w:r>
    </w:p>
    <w:p w14:paraId="435E67BD" w14:textId="0A77EAA6" w:rsidR="003D5C82" w:rsidRDefault="003D5C82" w:rsidP="003D5C82">
      <w:pPr>
        <w:ind w:left="720"/>
        <w:jc w:val="both"/>
      </w:pPr>
      <w:r>
        <w:t xml:space="preserve">in </w:t>
      </w:r>
      <w:proofErr w:type="spellStart"/>
      <w:r>
        <w:t>mex</w:t>
      </w:r>
      <w:proofErr w:type="spellEnd"/>
      <w:r>
        <w:t xml:space="preserve"> we cannot have –C mean two different things (which works on the command line), so I suggest we use –Cm to indicate “calculate mean direction”, as in </w:t>
      </w:r>
      <w:proofErr w:type="spellStart"/>
      <w:r>
        <w:t>gmtvector</w:t>
      </w:r>
      <w:proofErr w:type="spellEnd"/>
      <w:r>
        <w:t xml:space="preserve"> -Am</w:t>
      </w:r>
      <w:r>
        <w:t>.</w:t>
      </w:r>
    </w:p>
    <w:p w14:paraId="62945F6E" w14:textId="10DF32D6" w:rsidR="003D5C82" w:rsidRDefault="003D5C82" w:rsidP="003D5C82">
      <w:pPr>
        <w:ind w:left="720"/>
      </w:pPr>
      <w:r>
        <w:t xml:space="preserve">Possible </w:t>
      </w:r>
      <w:proofErr w:type="spellStart"/>
      <w:r>
        <w:t>mex</w:t>
      </w:r>
      <w:proofErr w:type="spellEnd"/>
      <w:r>
        <w:t xml:space="preserve"> syntax -</w:t>
      </w:r>
      <w:r>
        <w:t>C</w:t>
      </w:r>
      <w:r>
        <w:t xml:space="preserve"> After encoding: -</w:t>
      </w:r>
      <w:r>
        <w:t>C$, but if –Cm then nothing.</w:t>
      </w:r>
    </w:p>
    <w:p w14:paraId="4DBD06C1" w14:textId="3E44FA4F" w:rsidR="002122F8" w:rsidRPr="007F558E" w:rsidRDefault="002122F8" w:rsidP="002122F8">
      <w:pPr>
        <w:rPr>
          <w:b/>
        </w:rPr>
      </w:pPr>
      <w:r w:rsidRPr="007F558E">
        <w:rPr>
          <w:b/>
        </w:rPr>
        <w:t>gmtgravmag3d -T&lt;[d]</w:t>
      </w:r>
      <w:proofErr w:type="spellStart"/>
      <w:r w:rsidRPr="007F558E">
        <w:rPr>
          <w:b/>
        </w:rPr>
        <w:t>xyz_file</w:t>
      </w:r>
      <w:proofErr w:type="spellEnd"/>
      <w:r w:rsidRPr="007F558E">
        <w:rPr>
          <w:b/>
        </w:rPr>
        <w:t>&gt;/&lt;</w:t>
      </w:r>
      <w:proofErr w:type="spellStart"/>
      <w:r w:rsidRPr="007F558E">
        <w:rPr>
          <w:b/>
        </w:rPr>
        <w:t>vert_file</w:t>
      </w:r>
      <w:proofErr w:type="spellEnd"/>
      <w:r w:rsidRPr="007F558E">
        <w:rPr>
          <w:b/>
        </w:rPr>
        <w:t>&gt;[/</w:t>
      </w:r>
      <w:proofErr w:type="gramStart"/>
      <w:r w:rsidRPr="007F558E">
        <w:rPr>
          <w:b/>
        </w:rPr>
        <w:t>m]|</w:t>
      </w:r>
      <w:proofErr w:type="gramEnd"/>
      <w:r w:rsidRPr="007F558E">
        <w:rPr>
          <w:b/>
        </w:rPr>
        <w:t>&lt;[</w:t>
      </w:r>
      <w:proofErr w:type="spellStart"/>
      <w:r w:rsidRPr="007F558E">
        <w:rPr>
          <w:b/>
        </w:rPr>
        <w:t>r|s</w:t>
      </w:r>
      <w:proofErr w:type="spellEnd"/>
      <w:r w:rsidRPr="007F558E">
        <w:rPr>
          <w:b/>
        </w:rPr>
        <w:t>]</w:t>
      </w:r>
      <w:proofErr w:type="spellStart"/>
      <w:r w:rsidRPr="007F558E">
        <w:rPr>
          <w:b/>
        </w:rPr>
        <w:t>raw_file</w:t>
      </w:r>
      <w:proofErr w:type="spellEnd"/>
      <w:r w:rsidRPr="007F558E">
        <w:rPr>
          <w:b/>
        </w:rPr>
        <w:t>&gt;</w:t>
      </w:r>
    </w:p>
    <w:p w14:paraId="67B8E736" w14:textId="77777777" w:rsidR="00893000" w:rsidRDefault="00893000" w:rsidP="007F558E">
      <w:pPr>
        <w:ind w:left="720"/>
        <w:jc w:val="both"/>
      </w:pPr>
      <w:r>
        <w:t xml:space="preserve">Unconventional option </w:t>
      </w:r>
      <w:r w:rsidRPr="003D0A49">
        <w:rPr>
          <w:b/>
        </w:rPr>
        <w:t>–T</w:t>
      </w:r>
      <w:r>
        <w:t xml:space="preserve"> with two files given.  This would need to be split into two arguments to enable </w:t>
      </w:r>
      <w:proofErr w:type="spellStart"/>
      <w:r>
        <w:t>mex</w:t>
      </w:r>
      <w:proofErr w:type="spellEnd"/>
      <w:r>
        <w:t xml:space="preserve"> input, e.g. </w:t>
      </w:r>
      <w:r w:rsidR="007F558E">
        <w:t>–</w:t>
      </w:r>
      <w:r>
        <w:t>T</w:t>
      </w:r>
      <w:r w:rsidR="007F558E">
        <w:t>d and –</w:t>
      </w:r>
      <w:proofErr w:type="spellStart"/>
      <w:r w:rsidR="007F558E">
        <w:t>Tv</w:t>
      </w:r>
      <w:proofErr w:type="spellEnd"/>
      <w:r w:rsidR="007F558E">
        <w:t xml:space="preserve"> perhaps.</w:t>
      </w:r>
    </w:p>
    <w:p w14:paraId="3B8AFF4C" w14:textId="70FB719B" w:rsidR="002122F8" w:rsidRPr="007F558E" w:rsidRDefault="002122F8" w:rsidP="002122F8">
      <w:pPr>
        <w:rPr>
          <w:b/>
        </w:rPr>
      </w:pPr>
      <w:proofErr w:type="spellStart"/>
      <w:r w:rsidRPr="007F558E">
        <w:rPr>
          <w:b/>
        </w:rPr>
        <w:t>grdredpol</w:t>
      </w:r>
      <w:proofErr w:type="spellEnd"/>
      <w:r w:rsidRPr="007F558E">
        <w:rPr>
          <w:b/>
        </w:rPr>
        <w:t xml:space="preserve"> &lt;</w:t>
      </w:r>
      <w:proofErr w:type="spellStart"/>
      <w:r w:rsidRPr="007F558E">
        <w:rPr>
          <w:b/>
        </w:rPr>
        <w:t>anomgrid</w:t>
      </w:r>
      <w:proofErr w:type="spellEnd"/>
      <w:r w:rsidRPr="007F558E">
        <w:rPr>
          <w:b/>
        </w:rPr>
        <w:t>&gt; -G&lt;</w:t>
      </w:r>
      <w:proofErr w:type="spellStart"/>
      <w:r w:rsidRPr="007F558E">
        <w:rPr>
          <w:b/>
        </w:rPr>
        <w:t>rtp_grdfile</w:t>
      </w:r>
      <w:proofErr w:type="spellEnd"/>
      <w:proofErr w:type="gramStart"/>
      <w:r w:rsidRPr="007F558E">
        <w:rPr>
          <w:b/>
        </w:rPr>
        <w:t>&gt;  [</w:t>
      </w:r>
      <w:proofErr w:type="gramEnd"/>
      <w:r w:rsidRPr="007F558E">
        <w:rPr>
          <w:b/>
        </w:rPr>
        <w:t>-E&lt;</w:t>
      </w:r>
      <w:proofErr w:type="spellStart"/>
      <w:r w:rsidRPr="007F558E">
        <w:rPr>
          <w:b/>
        </w:rPr>
        <w:t>dip_grd</w:t>
      </w:r>
      <w:proofErr w:type="spellEnd"/>
      <w:r w:rsidRPr="007F558E">
        <w:rPr>
          <w:b/>
        </w:rPr>
        <w:t>&gt;/&lt;</w:t>
      </w:r>
      <w:proofErr w:type="spellStart"/>
      <w:r w:rsidRPr="007F558E">
        <w:rPr>
          <w:b/>
        </w:rPr>
        <w:t>dec_grd</w:t>
      </w:r>
      <w:proofErr w:type="spellEnd"/>
      <w:r w:rsidRPr="007F558E">
        <w:rPr>
          <w:b/>
        </w:rPr>
        <w:t>&gt;]</w:t>
      </w:r>
    </w:p>
    <w:p w14:paraId="5E70EA0A" w14:textId="77777777" w:rsidR="007F558E" w:rsidRDefault="007F558E" w:rsidP="007F558E">
      <w:pPr>
        <w:ind w:left="720"/>
        <w:jc w:val="both"/>
      </w:pPr>
      <w:r>
        <w:t xml:space="preserve">Unconventional option </w:t>
      </w:r>
      <w:r w:rsidRPr="003D0A49">
        <w:rPr>
          <w:b/>
        </w:rPr>
        <w:t>–E</w:t>
      </w:r>
      <w:r>
        <w:t xml:space="preserve"> with two grid files given.  This would need to be split into two arguments to enable </w:t>
      </w:r>
      <w:proofErr w:type="spellStart"/>
      <w:r>
        <w:t>mex</w:t>
      </w:r>
      <w:proofErr w:type="spellEnd"/>
      <w:r>
        <w:t xml:space="preserve"> input, e.g. </w:t>
      </w:r>
      <w:r w:rsidRPr="003D0A49">
        <w:rPr>
          <w:b/>
        </w:rPr>
        <w:t>–</w:t>
      </w:r>
      <w:proofErr w:type="spellStart"/>
      <w:r w:rsidRPr="003D0A49">
        <w:rPr>
          <w:b/>
        </w:rPr>
        <w:t>Ei</w:t>
      </w:r>
      <w:proofErr w:type="spellEnd"/>
      <w:r>
        <w:t xml:space="preserve"> and </w:t>
      </w:r>
      <w:r w:rsidRPr="003D0A49">
        <w:rPr>
          <w:b/>
        </w:rPr>
        <w:t>–</w:t>
      </w:r>
      <w:proofErr w:type="spellStart"/>
      <w:r w:rsidRPr="003D0A49">
        <w:rPr>
          <w:b/>
        </w:rPr>
        <w:t>Ee</w:t>
      </w:r>
      <w:proofErr w:type="spellEnd"/>
      <w:r>
        <w:t xml:space="preserve"> perhaps. Key </w:t>
      </w:r>
      <w:proofErr w:type="gramStart"/>
      <w:r>
        <w:t>EG(</w:t>
      </w:r>
      <w:proofErr w:type="gramEnd"/>
      <w:r>
        <w:t>2.</w:t>
      </w:r>
    </w:p>
    <w:p w14:paraId="2CCF5CE6" w14:textId="61A4F8AF" w:rsidR="002122F8" w:rsidRPr="007F558E" w:rsidRDefault="002122F8" w:rsidP="002122F8">
      <w:pPr>
        <w:rPr>
          <w:b/>
          <w:color w:val="000000" w:themeColor="text1"/>
        </w:rPr>
      </w:pPr>
      <w:r w:rsidRPr="007F558E">
        <w:rPr>
          <w:b/>
          <w:color w:val="000000" w:themeColor="text1"/>
        </w:rPr>
        <w:t>x2sys_cross &lt;files&gt; -A&lt;</w:t>
      </w:r>
      <w:proofErr w:type="spellStart"/>
      <w:r w:rsidRPr="007F558E">
        <w:rPr>
          <w:b/>
          <w:color w:val="000000" w:themeColor="text1"/>
        </w:rPr>
        <w:t>combi.lis</w:t>
      </w:r>
      <w:proofErr w:type="spellEnd"/>
      <w:r w:rsidRPr="007F558E">
        <w:rPr>
          <w:b/>
          <w:color w:val="000000" w:themeColor="text1"/>
        </w:rPr>
        <w:t>&gt;</w:t>
      </w:r>
    </w:p>
    <w:p w14:paraId="2A2BA02C" w14:textId="4FD5F04A" w:rsidR="002122F8" w:rsidRPr="007F558E" w:rsidRDefault="002122F8" w:rsidP="002122F8">
      <w:pPr>
        <w:rPr>
          <w:b/>
          <w:color w:val="000000" w:themeColor="text1"/>
        </w:rPr>
      </w:pPr>
      <w:r w:rsidRPr="007F558E">
        <w:rPr>
          <w:b/>
          <w:color w:val="000000" w:themeColor="text1"/>
        </w:rPr>
        <w:t>x2sys_datalist -I&lt;</w:t>
      </w:r>
      <w:proofErr w:type="spellStart"/>
      <w:r w:rsidRPr="007F558E">
        <w:rPr>
          <w:b/>
          <w:color w:val="000000" w:themeColor="text1"/>
        </w:rPr>
        <w:t>ignorelist</w:t>
      </w:r>
      <w:proofErr w:type="spellEnd"/>
      <w:r w:rsidRPr="007F558E">
        <w:rPr>
          <w:b/>
          <w:color w:val="000000" w:themeColor="text1"/>
        </w:rPr>
        <w:t>&gt;</w:t>
      </w:r>
    </w:p>
    <w:p w14:paraId="66AC8FCC" w14:textId="37F26BA4" w:rsidR="002122F8" w:rsidRPr="007F558E" w:rsidRDefault="002122F8" w:rsidP="002122F8">
      <w:pPr>
        <w:rPr>
          <w:b/>
          <w:color w:val="000000" w:themeColor="text1"/>
        </w:rPr>
      </w:pPr>
      <w:r w:rsidRPr="007F558E">
        <w:rPr>
          <w:b/>
          <w:color w:val="000000" w:themeColor="text1"/>
        </w:rPr>
        <w:t>x2sys_list -I&lt;</w:t>
      </w:r>
      <w:proofErr w:type="spellStart"/>
      <w:r w:rsidRPr="007F558E">
        <w:rPr>
          <w:b/>
          <w:color w:val="000000" w:themeColor="text1"/>
        </w:rPr>
        <w:t>ignorelist</w:t>
      </w:r>
      <w:proofErr w:type="spellEnd"/>
      <w:r w:rsidRPr="007F558E">
        <w:rPr>
          <w:b/>
          <w:color w:val="000000" w:themeColor="text1"/>
        </w:rPr>
        <w:t>&gt;</w:t>
      </w:r>
    </w:p>
    <w:p w14:paraId="051580D2" w14:textId="4F48D47B" w:rsidR="002122F8" w:rsidRPr="007F558E" w:rsidRDefault="002122F8" w:rsidP="002122F8">
      <w:pPr>
        <w:rPr>
          <w:b/>
          <w:color w:val="000000" w:themeColor="text1"/>
        </w:rPr>
      </w:pPr>
      <w:r w:rsidRPr="007F558E">
        <w:rPr>
          <w:b/>
          <w:color w:val="000000" w:themeColor="text1"/>
        </w:rPr>
        <w:t>x2sys_report -I&lt;</w:t>
      </w:r>
      <w:proofErr w:type="spellStart"/>
      <w:r w:rsidRPr="007F558E">
        <w:rPr>
          <w:b/>
          <w:color w:val="000000" w:themeColor="text1"/>
        </w:rPr>
        <w:t>ignorelist</w:t>
      </w:r>
      <w:proofErr w:type="spellEnd"/>
      <w:r w:rsidRPr="007F558E">
        <w:rPr>
          <w:b/>
          <w:color w:val="000000" w:themeColor="text1"/>
        </w:rPr>
        <w:t>&gt;</w:t>
      </w:r>
    </w:p>
    <w:p w14:paraId="24FBA77F" w14:textId="59B7E33A" w:rsidR="002122F8" w:rsidRDefault="007F558E" w:rsidP="007F558E">
      <w:pPr>
        <w:ind w:left="720"/>
        <w:jc w:val="both"/>
      </w:pPr>
      <w:r>
        <w:lastRenderedPageBreak/>
        <w:t xml:space="preserve">All the x2sys </w:t>
      </w:r>
      <w:r w:rsidR="00920568">
        <w:t xml:space="preserve">modules </w:t>
      </w:r>
      <w:r>
        <w:t xml:space="preserve">use a read list function that returns an array of char strings.  This could be replaced with a </w:t>
      </w:r>
      <w:proofErr w:type="spellStart"/>
      <w:r w:rsidR="00920568">
        <w:t>GMT_</w:t>
      </w:r>
      <w:r>
        <w:t>Read_Data</w:t>
      </w:r>
      <w:proofErr w:type="spellEnd"/>
      <w:r>
        <w:t xml:space="preserve"> call that returns a </w:t>
      </w:r>
      <w:proofErr w:type="spellStart"/>
      <w:r>
        <w:t>textset</w:t>
      </w:r>
      <w:proofErr w:type="spellEnd"/>
      <w:r>
        <w:t xml:space="preserve">.  Then these would just need a key </w:t>
      </w:r>
      <w:proofErr w:type="gramStart"/>
      <w:r>
        <w:t>AT( etc.</w:t>
      </w:r>
      <w:proofErr w:type="gramEnd"/>
      <w:r>
        <w:t xml:space="preserve"> depending on option letter.</w:t>
      </w:r>
    </w:p>
    <w:p w14:paraId="6555773F" w14:textId="77777777" w:rsidR="007F558E" w:rsidRDefault="007F558E"/>
    <w:p w14:paraId="1ACC8A00" w14:textId="77777777" w:rsidR="007F558E" w:rsidRDefault="007F558E">
      <w:pPr>
        <w:rPr>
          <w:b/>
        </w:rPr>
      </w:pPr>
      <w:r w:rsidRPr="00090952">
        <w:rPr>
          <w:b/>
        </w:rPr>
        <w:t>Actions:</w:t>
      </w:r>
    </w:p>
    <w:p w14:paraId="33D6DADF" w14:textId="77777777" w:rsidR="00090952" w:rsidRPr="00090952" w:rsidRDefault="00090952">
      <w:pPr>
        <w:rPr>
          <w:b/>
        </w:rPr>
      </w:pPr>
    </w:p>
    <w:p w14:paraId="549771AE" w14:textId="3CD2A1A2" w:rsidR="007F558E" w:rsidRDefault="007F558E" w:rsidP="00090952">
      <w:pPr>
        <w:pStyle w:val="ListParagraph"/>
        <w:numPr>
          <w:ilvl w:val="0"/>
          <w:numId w:val="1"/>
        </w:numPr>
      </w:pPr>
      <w:r>
        <w:t xml:space="preserve">Allow high-pass </w:t>
      </w:r>
      <w:r w:rsidR="00920568">
        <w:t xml:space="preserve">modifier +h </w:t>
      </w:r>
      <w:r>
        <w:t>in filter1d.  Then, both filter programs would have the syntax –</w:t>
      </w:r>
      <w:proofErr w:type="spellStart"/>
      <w:r>
        <w:t>Ff</w:t>
      </w:r>
      <w:proofErr w:type="spellEnd"/>
      <w:r>
        <w:t>&lt;file&gt;</w:t>
      </w:r>
      <w:r w:rsidR="00920568">
        <w:t xml:space="preserve">[+h].  Apply same syntax with backwards support in </w:t>
      </w:r>
      <w:proofErr w:type="spellStart"/>
      <w:r w:rsidR="00920568">
        <w:t>grdfilter</w:t>
      </w:r>
      <w:proofErr w:type="spellEnd"/>
      <w:r w:rsidR="00920568">
        <w:t>.</w:t>
      </w:r>
    </w:p>
    <w:p w14:paraId="492B4595" w14:textId="0623A405" w:rsidR="00177197" w:rsidRDefault="00177197" w:rsidP="00177197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GMT_Encode_Options</w:t>
      </w:r>
      <w:proofErr w:type="spellEnd"/>
      <w:r>
        <w:t xml:space="preserve"> handle</w:t>
      </w:r>
      <w:r w:rsidR="00920568">
        <w:t xml:space="preserve"> optional</w:t>
      </w:r>
      <w:r>
        <w:t xml:space="preserve"> key-modifiers +&lt;mod&gt;$, meaning if +&lt;mod&gt; is found with no argument then we insert an implicit $.</w:t>
      </w:r>
    </w:p>
    <w:p w14:paraId="1C193FDF" w14:textId="77777777" w:rsidR="00177197" w:rsidRDefault="00177197" w:rsidP="00177197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GMT_Encode_Options</w:t>
      </w:r>
      <w:proofErr w:type="spellEnd"/>
      <w:r>
        <w:t xml:space="preserve"> handle key-modifiers =+ which means “strip off anything from the first + and see if there is an argument before it”.</w:t>
      </w:r>
    </w:p>
    <w:p w14:paraId="0FB40038" w14:textId="77777777" w:rsidR="007F558E" w:rsidRDefault="007F558E" w:rsidP="00090952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gmtmath</w:t>
      </w:r>
      <w:proofErr w:type="spellEnd"/>
      <w:r>
        <w:t xml:space="preserve"> </w:t>
      </w:r>
      <w:r w:rsidRPr="00177197">
        <w:rPr>
          <w:b/>
        </w:rPr>
        <w:t>–A</w:t>
      </w:r>
      <w:r>
        <w:t xml:space="preserve"> syntax to pass the “</w:t>
      </w:r>
      <w:proofErr w:type="gramStart"/>
      <w:r>
        <w:t xml:space="preserve">-“ </w:t>
      </w:r>
      <w:r w:rsidR="00177197">
        <w:t>modifier</w:t>
      </w:r>
      <w:proofErr w:type="gramEnd"/>
      <w:r>
        <w:t xml:space="preserve"> via a new </w:t>
      </w:r>
      <w:r w:rsidRPr="00177197">
        <w:rPr>
          <w:b/>
        </w:rPr>
        <w:t>+r</w:t>
      </w:r>
      <w:r>
        <w:t xml:space="preserve"> for “only place for right-hand side”.  New syntax –A&lt;file&gt;[+</w:t>
      </w:r>
      <w:proofErr w:type="gramStart"/>
      <w:r>
        <w:t>e][</w:t>
      </w:r>
      <w:proofErr w:type="gramEnd"/>
      <w:r>
        <w:t>+|</w:t>
      </w:r>
      <w:proofErr w:type="spellStart"/>
      <w:r>
        <w:t>s|w</w:t>
      </w:r>
      <w:proofErr w:type="spellEnd"/>
      <w:r>
        <w:t>][+r].</w:t>
      </w:r>
    </w:p>
    <w:p w14:paraId="07790C49" w14:textId="77777777" w:rsidR="007F558E" w:rsidRDefault="00177197" w:rsidP="00090952">
      <w:pPr>
        <w:pStyle w:val="ListParagraph"/>
        <w:numPr>
          <w:ilvl w:val="0"/>
          <w:numId w:val="1"/>
        </w:numPr>
      </w:pPr>
      <w:r>
        <w:t>Modernize</w:t>
      </w:r>
      <w:r w:rsidR="007F558E">
        <w:t xml:space="preserve"> </w:t>
      </w:r>
      <w:proofErr w:type="spellStart"/>
      <w:r w:rsidR="007F558E">
        <w:t>gmtselect</w:t>
      </w:r>
      <w:proofErr w:type="spellEnd"/>
      <w:r w:rsidR="007F558E">
        <w:t xml:space="preserve"> syntax to be –C&lt;file&gt;+d&lt;distance&gt; -L&lt;file&gt;+d&lt;distance&gt;[+p]</w:t>
      </w:r>
    </w:p>
    <w:p w14:paraId="49D8F8E0" w14:textId="77777777" w:rsidR="007F558E" w:rsidRDefault="007F558E" w:rsidP="00090952">
      <w:pPr>
        <w:pStyle w:val="ListParagraph"/>
        <w:numPr>
          <w:ilvl w:val="0"/>
          <w:numId w:val="1"/>
        </w:numPr>
      </w:pPr>
      <w:r>
        <w:t xml:space="preserve">Rewrite the </w:t>
      </w:r>
      <w:proofErr w:type="spellStart"/>
      <w:r w:rsidR="00090952" w:rsidRPr="00090952">
        <w:t>gmt_contlabel_save_begin</w:t>
      </w:r>
      <w:proofErr w:type="spellEnd"/>
      <w:r w:rsidR="00090952">
        <w:t xml:space="preserve">/end functions to avoid </w:t>
      </w:r>
      <w:proofErr w:type="spellStart"/>
      <w:r w:rsidR="00090952">
        <w:t>fopen</w:t>
      </w:r>
      <w:proofErr w:type="spellEnd"/>
      <w:r w:rsidR="00090952">
        <w:t>/</w:t>
      </w:r>
      <w:proofErr w:type="spellStart"/>
      <w:r w:rsidR="00090952">
        <w:t>fprintf</w:t>
      </w:r>
      <w:proofErr w:type="spellEnd"/>
      <w:r w:rsidR="00090952">
        <w:t xml:space="preserve"> and instead add records to a </w:t>
      </w:r>
      <w:proofErr w:type="spellStart"/>
      <w:r w:rsidR="00090952">
        <w:t>textset</w:t>
      </w:r>
      <w:proofErr w:type="spellEnd"/>
      <w:r w:rsidR="00090952">
        <w:t xml:space="preserve">, then write the </w:t>
      </w:r>
      <w:proofErr w:type="spellStart"/>
      <w:r w:rsidR="00090952">
        <w:t>textset</w:t>
      </w:r>
      <w:proofErr w:type="spellEnd"/>
      <w:r w:rsidR="00090952">
        <w:t xml:space="preserve"> to specified file.  Add keys </w:t>
      </w:r>
      <w:proofErr w:type="gramStart"/>
      <w:r w:rsidR="00090952">
        <w:t>AT)+</w:t>
      </w:r>
      <w:proofErr w:type="spellStart"/>
      <w:proofErr w:type="gramEnd"/>
      <w:r w:rsidR="00090952">
        <w:t>t+T</w:t>
      </w:r>
      <w:proofErr w:type="spellEnd"/>
      <w:r w:rsidR="00090952">
        <w:t xml:space="preserve"> or something.</w:t>
      </w:r>
    </w:p>
    <w:p w14:paraId="3EC296A6" w14:textId="4BD060AC" w:rsidR="003D5C82" w:rsidRDefault="003D5C82" w:rsidP="00090952">
      <w:pPr>
        <w:pStyle w:val="ListParagraph"/>
        <w:numPr>
          <w:ilvl w:val="0"/>
          <w:numId w:val="1"/>
        </w:numPr>
      </w:pPr>
      <w:r>
        <w:t>Enable the label-specifications via –Gf and –</w:t>
      </w:r>
      <w:proofErr w:type="spellStart"/>
      <w:r>
        <w:t>Gx</w:t>
      </w:r>
      <w:proofErr w:type="spellEnd"/>
      <w:r>
        <w:t xml:space="preserve"> to be handed by </w:t>
      </w:r>
      <w:proofErr w:type="spellStart"/>
      <w:r>
        <w:t>GMT_Read_Data</w:t>
      </w:r>
      <w:proofErr w:type="spellEnd"/>
      <w:r>
        <w:t>.  This extends to both quoted and decorated lines as well as contours.</w:t>
      </w:r>
    </w:p>
    <w:p w14:paraId="5DADF849" w14:textId="7020FD2F" w:rsidR="003D5C82" w:rsidRDefault="003D5C82" w:rsidP="00090952">
      <w:pPr>
        <w:pStyle w:val="ListParagraph"/>
        <w:numPr>
          <w:ilvl w:val="0"/>
          <w:numId w:val="1"/>
        </w:numPr>
      </w:pPr>
      <w:r>
        <w:t xml:space="preserve">Introduce –Cm in </w:t>
      </w:r>
      <w:proofErr w:type="spellStart"/>
      <w:r>
        <w:t>psrose</w:t>
      </w:r>
      <w:proofErr w:type="spellEnd"/>
      <w:r>
        <w:t xml:space="preserve"> to calculate mean direction.  This will be backwards compatible for </w:t>
      </w:r>
      <w:proofErr w:type="spellStart"/>
      <w:r>
        <w:t>commandline</w:t>
      </w:r>
      <w:proofErr w:type="spellEnd"/>
      <w:r>
        <w:t xml:space="preserve"> version of </w:t>
      </w:r>
      <w:proofErr w:type="spellStart"/>
      <w:r>
        <w:t>psrose</w:t>
      </w:r>
      <w:proofErr w:type="spellEnd"/>
      <w:r>
        <w:t>.</w:t>
      </w:r>
    </w:p>
    <w:p w14:paraId="23D09799" w14:textId="15998BD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Disable default </w:t>
      </w:r>
      <w:proofErr w:type="spellStart"/>
      <w:r>
        <w:t>outputname</w:t>
      </w:r>
      <w:proofErr w:type="spellEnd"/>
      <w:r>
        <w:t xml:space="preserve"> in </w:t>
      </w:r>
      <w:proofErr w:type="spellStart"/>
      <w:r>
        <w:t>grdtrack</w:t>
      </w:r>
      <w:proofErr w:type="spellEnd"/>
      <w:r>
        <w:t xml:space="preserve"> –S</w:t>
      </w:r>
      <w:r w:rsidR="00920568">
        <w:t>…</w:t>
      </w:r>
      <w:r>
        <w:t>+</w:t>
      </w:r>
      <w:proofErr w:type="spellStart"/>
      <w:r>
        <w:t>s</w:t>
      </w:r>
      <w:proofErr w:type="spellEnd"/>
      <w:r>
        <w:t xml:space="preserve"> when called from </w:t>
      </w:r>
      <w:proofErr w:type="spellStart"/>
      <w:r>
        <w:t>mex.</w:t>
      </w:r>
      <w:proofErr w:type="spellEnd"/>
      <w:r>
        <w:t xml:space="preserve">  Alternatively, avoid default names and require a name.</w:t>
      </w:r>
      <w:r w:rsidR="00177197">
        <w:t xml:space="preserve">  Not really happy with either solution.</w:t>
      </w:r>
    </w:p>
    <w:p w14:paraId="1454837B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greenspline</w:t>
      </w:r>
      <w:proofErr w:type="spellEnd"/>
      <w:r>
        <w:t xml:space="preserve"> syntax to –A&lt;filename&gt;+&lt;</w:t>
      </w:r>
      <w:proofErr w:type="spellStart"/>
      <w:r>
        <w:t>fmt</w:t>
      </w:r>
      <w:proofErr w:type="spellEnd"/>
      <w:r>
        <w:t>&gt;</w:t>
      </w:r>
    </w:p>
    <w:p w14:paraId="0944B052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mapproject</w:t>
      </w:r>
      <w:proofErr w:type="spellEnd"/>
      <w:r>
        <w:t xml:space="preserve"> syntax to –L&lt;file&gt;[+u[-|</w:t>
      </w:r>
      <w:proofErr w:type="gramStart"/>
      <w:r>
        <w:t>+]&lt;</w:t>
      </w:r>
      <w:proofErr w:type="gramEnd"/>
      <w:r>
        <w:t>unit&gt;[+p] for easier parsing.</w:t>
      </w:r>
    </w:p>
    <w:p w14:paraId="2B2CFAD4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psconvert</w:t>
      </w:r>
      <w:proofErr w:type="spellEnd"/>
      <w:r>
        <w:t xml:space="preserve"> read its list via </w:t>
      </w:r>
      <w:proofErr w:type="spellStart"/>
      <w:r>
        <w:t>GMT_Read_Data</w:t>
      </w:r>
      <w:proofErr w:type="spellEnd"/>
      <w:r>
        <w:t xml:space="preserve"> into a </w:t>
      </w:r>
      <w:proofErr w:type="spellStart"/>
      <w:r>
        <w:t>textset</w:t>
      </w:r>
      <w:proofErr w:type="spellEnd"/>
      <w:r>
        <w:t xml:space="preserve">.  Add key </w:t>
      </w:r>
      <w:proofErr w:type="gramStart"/>
      <w:r>
        <w:t>LT(</w:t>
      </w:r>
      <w:proofErr w:type="gramEnd"/>
    </w:p>
    <w:p w14:paraId="779F63F7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Split –T option in </w:t>
      </w:r>
      <w:proofErr w:type="spellStart"/>
      <w:r>
        <w:t>gmtgravmag.c</w:t>
      </w:r>
      <w:proofErr w:type="spellEnd"/>
      <w:r>
        <w:t xml:space="preserve"> to allow </w:t>
      </w:r>
      <w:proofErr w:type="spellStart"/>
      <w:r>
        <w:t>mex</w:t>
      </w:r>
      <w:proofErr w:type="spellEnd"/>
      <w:r>
        <w:t xml:space="preserve"> input.</w:t>
      </w:r>
    </w:p>
    <w:p w14:paraId="38CAE97A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Split –E option in </w:t>
      </w:r>
      <w:proofErr w:type="spellStart"/>
      <w:r>
        <w:t>grdredpol.c</w:t>
      </w:r>
      <w:proofErr w:type="spellEnd"/>
      <w:r>
        <w:t xml:space="preserve"> to allow </w:t>
      </w:r>
      <w:proofErr w:type="spellStart"/>
      <w:r>
        <w:t>mex</w:t>
      </w:r>
      <w:proofErr w:type="spellEnd"/>
      <w:r>
        <w:t xml:space="preserve"> input.</w:t>
      </w:r>
    </w:p>
    <w:p w14:paraId="3C9DF2B4" w14:textId="61AA5106" w:rsidR="003D5C82" w:rsidRDefault="003D5C82" w:rsidP="00090952">
      <w:pPr>
        <w:pStyle w:val="ListParagraph"/>
        <w:numPr>
          <w:ilvl w:val="0"/>
          <w:numId w:val="1"/>
        </w:numPr>
      </w:pPr>
      <w:r>
        <w:t xml:space="preserve">Mgd77list: Switch to using GMT i/o with </w:t>
      </w:r>
      <w:proofErr w:type="spellStart"/>
      <w:r>
        <w:t>GMT_Put_Record</w:t>
      </w:r>
      <w:proofErr w:type="spellEnd"/>
      <w:r>
        <w:t>, and because output is either text or data depending on choices the KEYS needs to have a ? and a special check is needed in GMT_Encode_Data.</w:t>
      </w:r>
      <w:bookmarkStart w:id="0" w:name="_GoBack"/>
      <w:bookmarkEnd w:id="0"/>
    </w:p>
    <w:p w14:paraId="5B6BB2C7" w14:textId="77777777" w:rsidR="00090952" w:rsidRDefault="00090952" w:rsidP="00090952">
      <w:pPr>
        <w:pStyle w:val="ListParagraph"/>
        <w:numPr>
          <w:ilvl w:val="0"/>
          <w:numId w:val="1"/>
        </w:numPr>
      </w:pPr>
      <w:r>
        <w:t xml:space="preserve">X2sys_*: Use </w:t>
      </w:r>
      <w:proofErr w:type="spellStart"/>
      <w:r>
        <w:t>GMT_Read_Data</w:t>
      </w:r>
      <w:proofErr w:type="spellEnd"/>
      <w:r>
        <w:t xml:space="preserve"> when building those file lists so they could come from </w:t>
      </w:r>
      <w:proofErr w:type="spellStart"/>
      <w:r>
        <w:t>mex.</w:t>
      </w:r>
      <w:proofErr w:type="spellEnd"/>
      <w:r>
        <w:t xml:space="preserve">  Add suitable key.</w:t>
      </w:r>
    </w:p>
    <w:p w14:paraId="4DB664BE" w14:textId="77777777" w:rsidR="00090952" w:rsidRDefault="00090952"/>
    <w:p w14:paraId="6943AECD" w14:textId="594F66C2" w:rsidR="00177197" w:rsidRDefault="00177197">
      <w:r>
        <w:t>I think actions 2-</w:t>
      </w:r>
      <w:r w:rsidR="00920568">
        <w:t xml:space="preserve">3 </w:t>
      </w:r>
      <w:r>
        <w:t>would allow all GMT syntax to be handled if the other changes are done as well.</w:t>
      </w:r>
    </w:p>
    <w:sectPr w:rsidR="00177197" w:rsidSect="00C93CC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517B7" w14:textId="77777777" w:rsidR="00493078" w:rsidRDefault="00493078" w:rsidP="007D3DED">
      <w:r>
        <w:separator/>
      </w:r>
    </w:p>
  </w:endnote>
  <w:endnote w:type="continuationSeparator" w:id="0">
    <w:p w14:paraId="6AD485AB" w14:textId="77777777" w:rsidR="00493078" w:rsidRDefault="00493078" w:rsidP="007D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C126F" w14:textId="77777777" w:rsidR="00493078" w:rsidRDefault="00493078" w:rsidP="007D3DED">
      <w:r>
        <w:separator/>
      </w:r>
    </w:p>
  </w:footnote>
  <w:footnote w:type="continuationSeparator" w:id="0">
    <w:p w14:paraId="3453957B" w14:textId="77777777" w:rsidR="00493078" w:rsidRDefault="00493078" w:rsidP="007D3D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F7DA" w14:textId="77777777" w:rsidR="007D3DED" w:rsidRDefault="007D3DED" w:rsidP="006252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4EE6EF" w14:textId="77777777" w:rsidR="007D3DED" w:rsidRDefault="007D3DED" w:rsidP="007D3DE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158FD" w14:textId="77777777" w:rsidR="007D3DED" w:rsidRDefault="007D3DED" w:rsidP="006252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5C82">
      <w:rPr>
        <w:rStyle w:val="PageNumber"/>
        <w:noProof/>
      </w:rPr>
      <w:t>3</w:t>
    </w:r>
    <w:r>
      <w:rPr>
        <w:rStyle w:val="PageNumber"/>
      </w:rPr>
      <w:fldChar w:fldCharType="end"/>
    </w:r>
  </w:p>
  <w:p w14:paraId="3604B81F" w14:textId="77777777" w:rsidR="007D3DED" w:rsidRDefault="007D3DED" w:rsidP="007D3DE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27074"/>
    <w:multiLevelType w:val="hybridMultilevel"/>
    <w:tmpl w:val="CD48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F8"/>
    <w:rsid w:val="00090952"/>
    <w:rsid w:val="00177197"/>
    <w:rsid w:val="002122F8"/>
    <w:rsid w:val="003D0A49"/>
    <w:rsid w:val="003D5C82"/>
    <w:rsid w:val="00493078"/>
    <w:rsid w:val="00497F1F"/>
    <w:rsid w:val="005609DB"/>
    <w:rsid w:val="00577B0E"/>
    <w:rsid w:val="00587D37"/>
    <w:rsid w:val="006208AA"/>
    <w:rsid w:val="00701DC3"/>
    <w:rsid w:val="00705071"/>
    <w:rsid w:val="007D3DED"/>
    <w:rsid w:val="007D3F2F"/>
    <w:rsid w:val="007F558E"/>
    <w:rsid w:val="008866D8"/>
    <w:rsid w:val="00893000"/>
    <w:rsid w:val="00920568"/>
    <w:rsid w:val="00A53E9D"/>
    <w:rsid w:val="00BD1942"/>
    <w:rsid w:val="00BD2674"/>
    <w:rsid w:val="00C93CCD"/>
    <w:rsid w:val="00CD29AD"/>
    <w:rsid w:val="00E2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FC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D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DED"/>
  </w:style>
  <w:style w:type="paragraph" w:styleId="Footer">
    <w:name w:val="footer"/>
    <w:basedOn w:val="Normal"/>
    <w:link w:val="FooterChar"/>
    <w:uiPriority w:val="99"/>
    <w:unhideWhenUsed/>
    <w:rsid w:val="007D3D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DED"/>
  </w:style>
  <w:style w:type="character" w:styleId="PageNumber">
    <w:name w:val="page number"/>
    <w:basedOn w:val="DefaultParagraphFont"/>
    <w:uiPriority w:val="99"/>
    <w:semiHidden/>
    <w:unhideWhenUsed/>
    <w:rsid w:val="007D3DED"/>
  </w:style>
  <w:style w:type="character" w:styleId="CommentReference">
    <w:name w:val="annotation reference"/>
    <w:basedOn w:val="DefaultParagraphFont"/>
    <w:uiPriority w:val="99"/>
    <w:semiHidden/>
    <w:unhideWhenUsed/>
    <w:rsid w:val="00497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F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F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1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D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1113</Words>
  <Characters>6349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2016-06-20T19:52:00Z</cp:lastPrinted>
  <dcterms:created xsi:type="dcterms:W3CDTF">2016-06-20T04:37:00Z</dcterms:created>
  <dcterms:modified xsi:type="dcterms:W3CDTF">2016-06-20T20:49:00Z</dcterms:modified>
</cp:coreProperties>
</file>